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18" w:rsidRDefault="00097118" w:rsidP="0031313B">
      <w:pPr>
        <w:spacing w:line="276" w:lineRule="auto"/>
        <w:jc w:val="center"/>
        <w:rPr>
          <w:rFonts w:ascii="Cooper Black" w:hAnsi="Cooper Black" w:cs="Cooper Black"/>
          <w:color w:val="0000FF"/>
          <w:sz w:val="28"/>
          <w:szCs w:val="28"/>
        </w:rPr>
      </w:pPr>
      <w:r w:rsidRPr="006F358A">
        <w:rPr>
          <w:rFonts w:ascii="Cooper Black" w:hAnsi="Cooper Black" w:cs="Cooper Black"/>
          <w:color w:val="0000FF"/>
          <w:sz w:val="28"/>
          <w:szCs w:val="28"/>
        </w:rPr>
        <w:t>PROJECT SPECIFICATION</w:t>
      </w:r>
    </w:p>
    <w:p w:rsidR="00097118" w:rsidRDefault="00097118" w:rsidP="00466A62">
      <w:pPr>
        <w:spacing w:line="276" w:lineRule="auto"/>
        <w:rPr>
          <w:rFonts w:ascii="Cooper Black" w:hAnsi="Cooper Black" w:cs="Cooper Black"/>
          <w:color w:val="0000FF"/>
          <w:sz w:val="28"/>
          <w:szCs w:val="28"/>
        </w:rPr>
      </w:pPr>
    </w:p>
    <w:p w:rsidR="00097118" w:rsidRPr="00C83422" w:rsidRDefault="00097118" w:rsidP="00084BF7">
      <w:pPr>
        <w:tabs>
          <w:tab w:val="left" w:pos="2410"/>
        </w:tabs>
        <w:spacing w:line="276" w:lineRule="auto"/>
        <w:rPr>
          <w:rFonts w:ascii="Cooper Black" w:hAnsi="Cooper Black" w:cs="Cooper Black"/>
        </w:rPr>
      </w:pPr>
      <w:r w:rsidRPr="00C83422">
        <w:rPr>
          <w:rFonts w:ascii="Cooper Black" w:hAnsi="Cooper Black" w:cs="Cooper Black"/>
        </w:rPr>
        <w:t xml:space="preserve">Project </w:t>
      </w:r>
      <w:proofErr w:type="gramStart"/>
      <w:r w:rsidRPr="00C83422">
        <w:rPr>
          <w:rFonts w:ascii="Cooper Black" w:hAnsi="Cooper Black" w:cs="Cooper Black"/>
        </w:rPr>
        <w:t>Name :</w:t>
      </w:r>
      <w:proofErr w:type="gramEnd"/>
      <w:r w:rsidRPr="00C83422">
        <w:rPr>
          <w:rFonts w:ascii="Cooper Black" w:hAnsi="Cooper Black" w:cs="Cooper Black"/>
        </w:rPr>
        <w:tab/>
      </w:r>
      <w:r>
        <w:rPr>
          <w:rFonts w:ascii="Cooper Black" w:hAnsi="Cooper Black" w:cs="Cooper Black"/>
        </w:rPr>
        <w:t>Working Voices Choir</w:t>
      </w:r>
      <w:r w:rsidRPr="00C83422">
        <w:rPr>
          <w:rFonts w:ascii="Cooper Black" w:hAnsi="Cooper Black" w:cs="Cooper Black"/>
        </w:rPr>
        <w:t xml:space="preserve"> Website</w:t>
      </w:r>
      <w:r>
        <w:rPr>
          <w:rFonts w:ascii="Cooper Black" w:hAnsi="Cooper Black" w:cs="Cooper Black"/>
        </w:rPr>
        <w:t xml:space="preserve"> (WVC Website)</w:t>
      </w:r>
    </w:p>
    <w:p w:rsidR="00097118" w:rsidRPr="00C83422" w:rsidRDefault="00097118" w:rsidP="00084BF7">
      <w:pPr>
        <w:tabs>
          <w:tab w:val="left" w:pos="2410"/>
        </w:tabs>
        <w:spacing w:line="276" w:lineRule="auto"/>
        <w:rPr>
          <w:rFonts w:ascii="Cooper Black" w:hAnsi="Cooper Black" w:cs="Cooper Black"/>
        </w:rPr>
      </w:pPr>
    </w:p>
    <w:p w:rsidR="00097118" w:rsidRDefault="00097118" w:rsidP="00084BF7">
      <w:pPr>
        <w:tabs>
          <w:tab w:val="left" w:pos="2410"/>
        </w:tabs>
        <w:spacing w:line="276" w:lineRule="auto"/>
        <w:rPr>
          <w:rFonts w:ascii="Cooper Black" w:hAnsi="Cooper Black" w:cs="Cooper Black"/>
        </w:rPr>
      </w:pPr>
      <w:r w:rsidRPr="00C83422">
        <w:rPr>
          <w:rFonts w:ascii="Cooper Black" w:hAnsi="Cooper Black" w:cs="Cooper Black"/>
        </w:rPr>
        <w:t>Version Control:</w:t>
      </w: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14"/>
        <w:gridCol w:w="2454"/>
        <w:gridCol w:w="2520"/>
        <w:gridCol w:w="2280"/>
      </w:tblGrid>
      <w:tr w:rsidR="00097118">
        <w:tc>
          <w:tcPr>
            <w:tcW w:w="2214" w:type="dxa"/>
          </w:tcPr>
          <w:p w:rsidR="00097118" w:rsidRPr="00386CD1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Cooper Black" w:hAnsi="Cooper Black" w:cs="Cooper Black"/>
              </w:rPr>
            </w:pPr>
            <w:r w:rsidRPr="00386CD1">
              <w:rPr>
                <w:rFonts w:ascii="Cooper Black" w:hAnsi="Cooper Black" w:cs="Cooper Black"/>
              </w:rPr>
              <w:t>Version</w:t>
            </w:r>
          </w:p>
        </w:tc>
        <w:tc>
          <w:tcPr>
            <w:tcW w:w="2454" w:type="dxa"/>
          </w:tcPr>
          <w:p w:rsidR="00097118" w:rsidRPr="00386CD1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Cooper Black" w:hAnsi="Cooper Black" w:cs="Cooper Black"/>
              </w:rPr>
            </w:pPr>
            <w:r w:rsidRPr="00386CD1">
              <w:rPr>
                <w:rFonts w:ascii="Cooper Black" w:hAnsi="Cooper Black" w:cs="Cooper Black"/>
              </w:rPr>
              <w:t>Date</w:t>
            </w:r>
          </w:p>
        </w:tc>
        <w:tc>
          <w:tcPr>
            <w:tcW w:w="2520" w:type="dxa"/>
          </w:tcPr>
          <w:p w:rsidR="00097118" w:rsidRPr="00386CD1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Cooper Black" w:hAnsi="Cooper Black" w:cs="Cooper Black"/>
              </w:rPr>
            </w:pPr>
            <w:r w:rsidRPr="00386CD1">
              <w:rPr>
                <w:rFonts w:ascii="Cooper Black" w:hAnsi="Cooper Black" w:cs="Cooper Black"/>
              </w:rPr>
              <w:t>Author</w:t>
            </w:r>
          </w:p>
        </w:tc>
        <w:tc>
          <w:tcPr>
            <w:tcW w:w="2280" w:type="dxa"/>
          </w:tcPr>
          <w:p w:rsidR="00097118" w:rsidRPr="00386CD1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Cooper Black" w:hAnsi="Cooper Black" w:cs="Cooper Black"/>
              </w:rPr>
            </w:pPr>
            <w:r w:rsidRPr="00386CD1">
              <w:rPr>
                <w:rFonts w:ascii="Cooper Black" w:hAnsi="Cooper Black" w:cs="Cooper Black"/>
              </w:rPr>
              <w:t>Description</w:t>
            </w:r>
          </w:p>
        </w:tc>
      </w:tr>
      <w:tr w:rsidR="00097118" w:rsidRPr="00480E43">
        <w:tc>
          <w:tcPr>
            <w:tcW w:w="2214" w:type="dxa"/>
          </w:tcPr>
          <w:p w:rsidR="00097118" w:rsidRPr="00480E43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454" w:type="dxa"/>
          </w:tcPr>
          <w:p w:rsidR="00097118" w:rsidRPr="00480E43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>14/05/2011</w:t>
            </w:r>
          </w:p>
        </w:tc>
        <w:tc>
          <w:tcPr>
            <w:tcW w:w="2520" w:type="dxa"/>
          </w:tcPr>
          <w:p w:rsidR="00097118" w:rsidRPr="00480E43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 xml:space="preserve">Kiki </w:t>
            </w:r>
            <w:proofErr w:type="spellStart"/>
            <w:r w:rsidRPr="00480E43">
              <w:rPr>
                <w:rFonts w:ascii="Arial" w:hAnsi="Arial" w:cs="Arial"/>
                <w:sz w:val="20"/>
                <w:szCs w:val="20"/>
              </w:rPr>
              <w:t>Susanto</w:t>
            </w:r>
            <w:proofErr w:type="spellEnd"/>
          </w:p>
        </w:tc>
        <w:tc>
          <w:tcPr>
            <w:tcW w:w="2280" w:type="dxa"/>
          </w:tcPr>
          <w:p w:rsidR="00097118" w:rsidRPr="00480E43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>First Draft</w:t>
            </w:r>
          </w:p>
        </w:tc>
      </w:tr>
      <w:tr w:rsidR="00097118" w:rsidRPr="00480E43">
        <w:tc>
          <w:tcPr>
            <w:tcW w:w="2214" w:type="dxa"/>
          </w:tcPr>
          <w:p w:rsidR="00097118" w:rsidRPr="00480E43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454" w:type="dxa"/>
          </w:tcPr>
          <w:p w:rsidR="00097118" w:rsidRPr="00480E43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>19/05/2011</w:t>
            </w:r>
          </w:p>
        </w:tc>
        <w:tc>
          <w:tcPr>
            <w:tcW w:w="2520" w:type="dxa"/>
          </w:tcPr>
          <w:p w:rsidR="00097118" w:rsidRPr="00480E43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 xml:space="preserve">Kiki </w:t>
            </w:r>
            <w:proofErr w:type="spellStart"/>
            <w:r w:rsidRPr="00480E43">
              <w:rPr>
                <w:rFonts w:ascii="Arial" w:hAnsi="Arial" w:cs="Arial"/>
                <w:sz w:val="20"/>
                <w:szCs w:val="20"/>
              </w:rPr>
              <w:t>Susanto</w:t>
            </w:r>
            <w:proofErr w:type="spellEnd"/>
          </w:p>
        </w:tc>
        <w:tc>
          <w:tcPr>
            <w:tcW w:w="2280" w:type="dxa"/>
          </w:tcPr>
          <w:p w:rsidR="00097118" w:rsidRPr="00480E43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0E43">
              <w:rPr>
                <w:rFonts w:ascii="Arial" w:hAnsi="Arial" w:cs="Arial"/>
                <w:sz w:val="20"/>
                <w:szCs w:val="20"/>
              </w:rPr>
              <w:t>Second Draft</w:t>
            </w:r>
          </w:p>
        </w:tc>
      </w:tr>
      <w:tr w:rsidR="00097118" w:rsidRPr="00480E43">
        <w:tc>
          <w:tcPr>
            <w:tcW w:w="2214" w:type="dxa"/>
          </w:tcPr>
          <w:p w:rsidR="00097118" w:rsidRPr="00480E43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2454" w:type="dxa"/>
          </w:tcPr>
          <w:p w:rsidR="00097118" w:rsidRPr="00480E43" w:rsidRDefault="00097118" w:rsidP="00386CD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26/05/2011</w:t>
            </w:r>
          </w:p>
        </w:tc>
        <w:tc>
          <w:tcPr>
            <w:tcW w:w="2520" w:type="dxa"/>
          </w:tcPr>
          <w:p w:rsidR="00097118" w:rsidRPr="00480E43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Kiki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Susanto</w:t>
            </w:r>
            <w:proofErr w:type="spellEnd"/>
          </w:p>
        </w:tc>
        <w:tc>
          <w:tcPr>
            <w:tcW w:w="2280" w:type="dxa"/>
          </w:tcPr>
          <w:p w:rsidR="00097118" w:rsidRPr="00480E43" w:rsidRDefault="00097118" w:rsidP="00FF6541">
            <w:pPr>
              <w:tabs>
                <w:tab w:val="left" w:pos="2410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Version</w:t>
            </w:r>
          </w:p>
        </w:tc>
      </w:tr>
    </w:tbl>
    <w:p w:rsidR="00097118" w:rsidRDefault="00097118" w:rsidP="00084BF7">
      <w:pPr>
        <w:tabs>
          <w:tab w:val="left" w:pos="2410"/>
        </w:tabs>
        <w:spacing w:line="276" w:lineRule="auto"/>
        <w:rPr>
          <w:rFonts w:ascii="Arial" w:hAnsi="Arial" w:cs="Arial"/>
          <w:sz w:val="20"/>
          <w:szCs w:val="20"/>
        </w:rPr>
      </w:pPr>
    </w:p>
    <w:p w:rsidR="00097118" w:rsidRDefault="00097118" w:rsidP="00D60350">
      <w:pPr>
        <w:spacing w:before="120"/>
        <w:rPr>
          <w:rFonts w:ascii="Cooper Black" w:hAnsi="Cooper Black" w:cs="Cooper Black"/>
          <w:b/>
          <w:bCs/>
        </w:rPr>
      </w:pPr>
      <w:r w:rsidRPr="00D60350">
        <w:rPr>
          <w:rFonts w:ascii="Cooper Black" w:hAnsi="Cooper Black" w:cs="Cooper Black"/>
          <w:b/>
          <w:bCs/>
        </w:rPr>
        <w:t>Distribution List</w:t>
      </w:r>
      <w:r>
        <w:rPr>
          <w:rFonts w:ascii="Cooper Black" w:hAnsi="Cooper Black" w:cs="Cooper Black"/>
          <w:b/>
          <w:bCs/>
        </w:rPr>
        <w:t>:</w:t>
      </w:r>
    </w:p>
    <w:p w:rsidR="00097118" w:rsidRPr="00D60350" w:rsidRDefault="00097118" w:rsidP="00D60350">
      <w:pPr>
        <w:spacing w:before="120"/>
        <w:rPr>
          <w:rFonts w:ascii="Cooper Black" w:hAnsi="Cooper Black" w:cs="Cooper Black"/>
          <w:b/>
          <w:bCs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45"/>
        <w:gridCol w:w="2893"/>
        <w:gridCol w:w="2942"/>
        <w:gridCol w:w="1388"/>
      </w:tblGrid>
      <w:tr w:rsidR="00097118" w:rsidRPr="006C6F41">
        <w:tc>
          <w:tcPr>
            <w:tcW w:w="2245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  <w:b/>
                <w:bCs/>
              </w:rPr>
            </w:pPr>
            <w:r w:rsidRPr="006C6F41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893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  <w:b/>
                <w:bCs/>
              </w:rPr>
            </w:pPr>
            <w:r w:rsidRPr="006C6F4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Position </w:t>
            </w:r>
          </w:p>
        </w:tc>
        <w:tc>
          <w:tcPr>
            <w:tcW w:w="2942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  <w:b/>
                <w:bCs/>
              </w:rPr>
            </w:pPr>
            <w:r w:rsidRPr="006C6F4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Signature </w:t>
            </w:r>
          </w:p>
        </w:tc>
        <w:tc>
          <w:tcPr>
            <w:tcW w:w="1388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  <w:b/>
                <w:bCs/>
              </w:rPr>
            </w:pPr>
            <w:r w:rsidRPr="006C6F4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Date </w:t>
            </w:r>
          </w:p>
        </w:tc>
      </w:tr>
      <w:tr w:rsidR="00097118" w:rsidRPr="006C6F41">
        <w:tc>
          <w:tcPr>
            <w:tcW w:w="2245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Dr. Rob Phillips</w:t>
            </w:r>
          </w:p>
        </w:tc>
        <w:tc>
          <w:tcPr>
            <w:tcW w:w="2893" w:type="dxa"/>
            <w:vAlign w:val="center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WVC Project developer/ Sponsor</w:t>
            </w:r>
          </w:p>
        </w:tc>
        <w:tc>
          <w:tcPr>
            <w:tcW w:w="2942" w:type="dxa"/>
            <w:vAlign w:val="center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  <w:tc>
          <w:tcPr>
            <w:tcW w:w="1388" w:type="dxa"/>
            <w:vAlign w:val="center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</w:tr>
      <w:tr w:rsidR="00097118" w:rsidRPr="006C6F41">
        <w:tc>
          <w:tcPr>
            <w:tcW w:w="2245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Stephen Hastings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Tony Evans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Helen Burgess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Sue Williams</w:t>
            </w:r>
          </w:p>
        </w:tc>
        <w:tc>
          <w:tcPr>
            <w:tcW w:w="2893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Consultant Project Manager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Consultant Design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Consultant Programming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Consultant Testing</w:t>
            </w:r>
          </w:p>
        </w:tc>
        <w:tc>
          <w:tcPr>
            <w:tcW w:w="2942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  <w:tc>
          <w:tcPr>
            <w:tcW w:w="1388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</w:tr>
      <w:tr w:rsidR="00097118" w:rsidRPr="006C6F41">
        <w:tc>
          <w:tcPr>
            <w:tcW w:w="2245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 xml:space="preserve">Kiki </w:t>
            </w:r>
            <w:proofErr w:type="spellStart"/>
            <w:r w:rsidRPr="006C6F41">
              <w:rPr>
                <w:rFonts w:ascii="Calibri" w:hAnsi="Calibri" w:cs="Calibri"/>
                <w:sz w:val="22"/>
                <w:szCs w:val="22"/>
              </w:rPr>
              <w:t>Susanto</w:t>
            </w:r>
            <w:proofErr w:type="spellEnd"/>
          </w:p>
        </w:tc>
        <w:tc>
          <w:tcPr>
            <w:tcW w:w="2893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2942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  <w:tc>
          <w:tcPr>
            <w:tcW w:w="1388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</w:tr>
      <w:tr w:rsidR="00097118" w:rsidRPr="006C6F41">
        <w:tc>
          <w:tcPr>
            <w:tcW w:w="2245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Alexander Oliver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 xml:space="preserve">Peter Hickey 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</w:r>
            <w:proofErr w:type="spellStart"/>
            <w:r w:rsidRPr="006C6F41">
              <w:rPr>
                <w:rFonts w:ascii="Calibri" w:hAnsi="Calibri" w:cs="Calibri"/>
                <w:sz w:val="22"/>
                <w:szCs w:val="22"/>
              </w:rPr>
              <w:t>Meor</w:t>
            </w:r>
            <w:proofErr w:type="spellEnd"/>
            <w:r w:rsidRPr="006C6F4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C6F41">
              <w:rPr>
                <w:rFonts w:ascii="Calibri" w:hAnsi="Calibri" w:cs="Calibri"/>
                <w:sz w:val="22"/>
                <w:szCs w:val="22"/>
              </w:rPr>
              <w:t>Hozey</w:t>
            </w:r>
            <w:proofErr w:type="spellEnd"/>
            <w:r w:rsidRPr="006C6F41">
              <w:rPr>
                <w:rFonts w:ascii="Calibri" w:hAnsi="Calibri" w:cs="Calibri"/>
                <w:sz w:val="22"/>
                <w:szCs w:val="22"/>
              </w:rPr>
              <w:t xml:space="preserve"> Zackary</w:t>
            </w:r>
          </w:p>
        </w:tc>
        <w:tc>
          <w:tcPr>
            <w:tcW w:w="2893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Team Member Design</w:t>
            </w:r>
            <w:r w:rsidRPr="006C6F41">
              <w:rPr>
                <w:rFonts w:ascii="Calibri" w:hAnsi="Calibri" w:cs="Calibri"/>
                <w:sz w:val="22"/>
                <w:szCs w:val="22"/>
              </w:rPr>
              <w:br/>
              <w:t>Team Member Programming Team Member Testing</w:t>
            </w:r>
          </w:p>
        </w:tc>
        <w:tc>
          <w:tcPr>
            <w:tcW w:w="2942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  <w:tc>
          <w:tcPr>
            <w:tcW w:w="1388" w:type="dxa"/>
          </w:tcPr>
          <w:p w:rsidR="00097118" w:rsidRPr="006C6F41" w:rsidRDefault="00097118" w:rsidP="00E92CB5">
            <w:pPr>
              <w:spacing w:before="120"/>
              <w:rPr>
                <w:rFonts w:ascii="Calibri" w:hAnsi="Calibri" w:cs="Calibri"/>
              </w:rPr>
            </w:pPr>
          </w:p>
        </w:tc>
      </w:tr>
    </w:tbl>
    <w:p w:rsidR="00097118" w:rsidRDefault="00097118" w:rsidP="00084BF7">
      <w:pPr>
        <w:tabs>
          <w:tab w:val="left" w:pos="2410"/>
        </w:tabs>
        <w:spacing w:line="276" w:lineRule="auto"/>
        <w:rPr>
          <w:rFonts w:ascii="Cooper Black" w:hAnsi="Cooper Black" w:cs="Cooper Black"/>
        </w:rPr>
      </w:pPr>
    </w:p>
    <w:p w:rsidR="00097118" w:rsidRDefault="00097118" w:rsidP="00084BF7">
      <w:pPr>
        <w:tabs>
          <w:tab w:val="left" w:pos="2410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Cooper Black" w:hAnsi="Cooper Black" w:cs="Cooper Black"/>
        </w:rPr>
        <w:t>Contents :</w:t>
      </w:r>
      <w:proofErr w:type="gramEnd"/>
      <w:r>
        <w:rPr>
          <w:rFonts w:ascii="Cooper Black" w:hAnsi="Cooper Black" w:cs="Cooper Black"/>
        </w:rPr>
        <w:tab/>
      </w:r>
      <w:r w:rsidRPr="00084BF7">
        <w:rPr>
          <w:rFonts w:ascii="Arial" w:hAnsi="Arial" w:cs="Arial"/>
          <w:sz w:val="22"/>
          <w:szCs w:val="22"/>
        </w:rPr>
        <w:t>1.</w:t>
      </w:r>
      <w:r w:rsidRPr="00084B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Project Objective</w:t>
      </w:r>
    </w:p>
    <w:p w:rsidR="007B69B8" w:rsidRDefault="007B69B8" w:rsidP="00084BF7">
      <w:pPr>
        <w:tabs>
          <w:tab w:val="left" w:pos="2410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2.</w:t>
      </w:r>
      <w:r>
        <w:rPr>
          <w:rFonts w:ascii="Arial" w:hAnsi="Arial" w:cs="Arial"/>
          <w:sz w:val="22"/>
          <w:szCs w:val="22"/>
        </w:rPr>
        <w:tab/>
        <w:t>User Requirements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Success Criteria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Site Map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Functional Specification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Technical Specification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Content plan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Testing Plan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Site updates and Maintenance</w:t>
      </w:r>
    </w:p>
    <w:p w:rsidR="00097118" w:rsidRDefault="007B69B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097118">
        <w:rPr>
          <w:rFonts w:ascii="Arial" w:hAnsi="Arial" w:cs="Arial"/>
          <w:sz w:val="22"/>
          <w:szCs w:val="22"/>
        </w:rPr>
        <w:t>.</w:t>
      </w:r>
      <w:r w:rsidR="00097118">
        <w:rPr>
          <w:rFonts w:ascii="Arial" w:hAnsi="Arial" w:cs="Arial"/>
          <w:sz w:val="22"/>
          <w:szCs w:val="22"/>
        </w:rPr>
        <w:tab/>
        <w:t>Critical Path</w:t>
      </w:r>
    </w:p>
    <w:p w:rsidR="00097118" w:rsidRDefault="0009711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7B69B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Budget</w:t>
      </w:r>
    </w:p>
    <w:p w:rsidR="00097118" w:rsidRDefault="00097118" w:rsidP="00084BF7">
      <w:pPr>
        <w:spacing w:line="276" w:lineRule="auto"/>
        <w:ind w:left="283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7B69B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Appendix</w:t>
      </w:r>
    </w:p>
    <w:p w:rsidR="00097118" w:rsidRDefault="00097118" w:rsidP="00084BF7">
      <w:pPr>
        <w:autoSpaceDE w:val="0"/>
        <w:autoSpaceDN w:val="0"/>
        <w:adjustRightInd w:val="0"/>
        <w:ind w:left="326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Project Brief – refer to separate WVC Project document</w:t>
      </w:r>
    </w:p>
    <w:p w:rsidR="00097118" w:rsidRDefault="00097118" w:rsidP="00C83422">
      <w:pPr>
        <w:autoSpaceDE w:val="0"/>
        <w:autoSpaceDN w:val="0"/>
        <w:adjustRightInd w:val="0"/>
        <w:ind w:left="326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Project Resources</w:t>
      </w:r>
    </w:p>
    <w:p w:rsidR="00097118" w:rsidRDefault="00097118" w:rsidP="0005563B">
      <w:pPr>
        <w:autoSpaceDE w:val="0"/>
        <w:autoSpaceDN w:val="0"/>
        <w:adjustRightInd w:val="0"/>
        <w:ind w:left="326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Assumptions</w:t>
      </w:r>
    </w:p>
    <w:p w:rsidR="00097118" w:rsidRDefault="00097118" w:rsidP="00C83422">
      <w:pPr>
        <w:autoSpaceDE w:val="0"/>
        <w:autoSpaceDN w:val="0"/>
        <w:adjustRightInd w:val="0"/>
        <w:ind w:left="326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Risk Management – refer to separate WVC Project document</w:t>
      </w:r>
    </w:p>
    <w:p w:rsidR="00097118" w:rsidRDefault="00097118" w:rsidP="00C83422">
      <w:pPr>
        <w:autoSpaceDE w:val="0"/>
        <w:autoSpaceDN w:val="0"/>
        <w:adjustRightInd w:val="0"/>
        <w:ind w:left="3261" w:hanging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AD3BED">
      <w:pPr>
        <w:tabs>
          <w:tab w:val="left" w:pos="2410"/>
        </w:tabs>
        <w:rPr>
          <w:rFonts w:ascii="Cooper Black" w:hAnsi="Cooper Black" w:cs="Cooper Black"/>
        </w:rPr>
      </w:pPr>
    </w:p>
    <w:p w:rsidR="00097118" w:rsidRDefault="00097118" w:rsidP="00AD3BED">
      <w:pPr>
        <w:tabs>
          <w:tab w:val="left" w:pos="2410"/>
        </w:tabs>
        <w:rPr>
          <w:rFonts w:ascii="Cooper Black" w:hAnsi="Cooper Black" w:cs="Cooper Black"/>
        </w:rPr>
      </w:pPr>
      <w:proofErr w:type="gramStart"/>
      <w:r>
        <w:rPr>
          <w:rFonts w:ascii="Cooper Black" w:hAnsi="Cooper Black" w:cs="Cooper Black"/>
        </w:rPr>
        <w:t>Introduction :</w:t>
      </w:r>
      <w:proofErr w:type="gramEnd"/>
    </w:p>
    <w:p w:rsidR="00097118" w:rsidRDefault="00097118" w:rsidP="00AD3BED">
      <w:pPr>
        <w:tabs>
          <w:tab w:val="left" w:pos="2410"/>
        </w:tabs>
        <w:rPr>
          <w:rFonts w:ascii="Cooper Black" w:hAnsi="Cooper Black" w:cs="Cooper Black"/>
        </w:rPr>
      </w:pPr>
    </w:p>
    <w:p w:rsidR="00097118" w:rsidRDefault="00097118" w:rsidP="00AD3BED">
      <w:pPr>
        <w:tabs>
          <w:tab w:val="left" w:pos="241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Project Specification is the main project documentation of the Project WVC Website.  </w:t>
      </w:r>
    </w:p>
    <w:p w:rsidR="00097118" w:rsidRDefault="00097118" w:rsidP="00AD3BED">
      <w:pPr>
        <w:tabs>
          <w:tab w:val="left" w:pos="241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to have too much duplication, some documents are just referred to that particular documentation and not repeated here. Only a brief summary of those documents is outlined here.</w:t>
      </w:r>
    </w:p>
    <w:p w:rsidR="00097118" w:rsidRDefault="00097118" w:rsidP="00AD3BED">
      <w:pPr>
        <w:tabs>
          <w:tab w:val="left" w:pos="2410"/>
        </w:tabs>
        <w:rPr>
          <w:rFonts w:ascii="Arial" w:hAnsi="Arial" w:cs="Arial"/>
          <w:sz w:val="22"/>
          <w:szCs w:val="22"/>
        </w:rPr>
      </w:pPr>
    </w:p>
    <w:p w:rsidR="00097118" w:rsidRDefault="00097118" w:rsidP="00D60350">
      <w:pPr>
        <w:tabs>
          <w:tab w:val="left" w:pos="241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Appendixes belong to WVC Technical Documentation is: Design Concepts, Change Control Process and Intellectual Property.</w:t>
      </w:r>
    </w:p>
    <w:p w:rsidR="00097118" w:rsidRDefault="00097118" w:rsidP="00D60350">
      <w:pPr>
        <w:tabs>
          <w:tab w:val="left" w:pos="2410"/>
        </w:tabs>
        <w:rPr>
          <w:rFonts w:ascii="Arial" w:hAnsi="Arial" w:cs="Arial"/>
          <w:sz w:val="22"/>
          <w:szCs w:val="22"/>
        </w:rPr>
      </w:pPr>
    </w:p>
    <w:p w:rsidR="00097118" w:rsidRDefault="00097118" w:rsidP="00D60350">
      <w:pPr>
        <w:tabs>
          <w:tab w:val="left" w:pos="2410"/>
        </w:tabs>
        <w:ind w:left="426" w:hanging="426"/>
        <w:rPr>
          <w:rFonts w:ascii="Cooper Black" w:hAnsi="Cooper Black" w:cs="Cooper Black"/>
          <w:color w:val="000000"/>
        </w:rPr>
      </w:pPr>
      <w:r w:rsidRPr="0031313B">
        <w:rPr>
          <w:rFonts w:ascii="Cooper Black" w:hAnsi="Cooper Black" w:cs="Cooper Black"/>
        </w:rPr>
        <w:t>1.</w:t>
      </w:r>
      <w:r>
        <w:rPr>
          <w:rFonts w:ascii="Cooper Black" w:hAnsi="Cooper Black" w:cs="Cooper Black"/>
        </w:rPr>
        <w:tab/>
        <w:t xml:space="preserve">Project </w:t>
      </w:r>
      <w:r w:rsidRPr="0031313B">
        <w:rPr>
          <w:rFonts w:ascii="Cooper Black" w:hAnsi="Cooper Black" w:cs="Cooper Black"/>
        </w:rPr>
        <w:t>Objective</w:t>
      </w:r>
      <w:r w:rsidRPr="0031313B">
        <w:rPr>
          <w:rFonts w:ascii="Cooper Black" w:hAnsi="Cooper Black" w:cs="Cooper Black"/>
          <w:color w:val="000000"/>
        </w:rPr>
        <w:t>:</w:t>
      </w:r>
    </w:p>
    <w:p w:rsidR="00097118" w:rsidRPr="00466A62" w:rsidRDefault="00097118" w:rsidP="0031313B">
      <w:pPr>
        <w:spacing w:line="276" w:lineRule="auto"/>
        <w:rPr>
          <w:rFonts w:ascii="Cooper Black" w:hAnsi="Cooper Black" w:cs="Cooper Black"/>
          <w:color w:val="000000"/>
          <w:sz w:val="20"/>
          <w:szCs w:val="20"/>
        </w:rPr>
      </w:pPr>
    </w:p>
    <w:p w:rsidR="00097118" w:rsidRPr="007C19E0" w:rsidRDefault="00097118" w:rsidP="001D5209">
      <w:pPr>
        <w:spacing w:line="360" w:lineRule="auto"/>
        <w:ind w:left="426"/>
        <w:rPr>
          <w:rFonts w:ascii="Arial" w:hAnsi="Arial" w:cs="Arial"/>
          <w:b/>
          <w:bCs/>
          <w:sz w:val="22"/>
          <w:szCs w:val="22"/>
        </w:rPr>
      </w:pPr>
      <w:r w:rsidRPr="002854CE">
        <w:rPr>
          <w:rFonts w:ascii="Arial" w:hAnsi="Arial" w:cs="Arial"/>
          <w:b/>
          <w:bCs/>
          <w:sz w:val="28"/>
          <w:szCs w:val="28"/>
          <w:u w:val="single"/>
        </w:rPr>
        <w:t>Create</w:t>
      </w:r>
      <w:r w:rsidRPr="002854CE">
        <w:rPr>
          <w:rFonts w:ascii="Arial" w:hAnsi="Arial" w:cs="Arial"/>
          <w:b/>
          <w:bCs/>
          <w:sz w:val="22"/>
          <w:szCs w:val="22"/>
          <w:u w:val="single"/>
        </w:rPr>
        <w:t xml:space="preserve"> a Web site for Working Voices Choir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89788C">
        <w:rPr>
          <w:rFonts w:ascii="Arial" w:hAnsi="Arial" w:cs="Arial"/>
          <w:b/>
          <w:bCs/>
          <w:sz w:val="22"/>
          <w:szCs w:val="22"/>
        </w:rPr>
        <w:t>with major objectives:</w:t>
      </w:r>
    </w:p>
    <w:p w:rsidR="00097118" w:rsidRPr="007C19E0" w:rsidRDefault="00097118" w:rsidP="00507E5A">
      <w:pPr>
        <w:numPr>
          <w:ilvl w:val="0"/>
          <w:numId w:val="18"/>
          <w:numberingChange w:id="0" w:author="Rob Phillips" w:date="2011-05-30T19:33:00Z" w:original=""/>
        </w:numPr>
        <w:tabs>
          <w:tab w:val="clear" w:pos="1440"/>
        </w:tabs>
        <w:spacing w:line="360" w:lineRule="auto"/>
        <w:ind w:left="1080"/>
        <w:rPr>
          <w:rFonts w:ascii="Arial" w:hAnsi="Arial" w:cs="Arial"/>
          <w:b/>
          <w:bCs/>
          <w:sz w:val="22"/>
          <w:szCs w:val="22"/>
        </w:rPr>
      </w:pPr>
      <w:r w:rsidRPr="007C19E0">
        <w:rPr>
          <w:rFonts w:ascii="Arial" w:hAnsi="Arial" w:cs="Arial"/>
          <w:b/>
          <w:bCs/>
          <w:sz w:val="22"/>
          <w:szCs w:val="22"/>
        </w:rPr>
        <w:t xml:space="preserve">To publicize the choir in order to </w:t>
      </w:r>
      <w:r>
        <w:rPr>
          <w:rFonts w:ascii="Arial" w:hAnsi="Arial" w:cs="Arial"/>
          <w:b/>
          <w:bCs/>
          <w:sz w:val="22"/>
          <w:szCs w:val="22"/>
        </w:rPr>
        <w:t>attract</w:t>
      </w:r>
      <w:r w:rsidRPr="007C19E0">
        <w:rPr>
          <w:rFonts w:ascii="Arial" w:hAnsi="Arial" w:cs="Arial"/>
          <w:b/>
          <w:bCs/>
          <w:sz w:val="22"/>
          <w:szCs w:val="22"/>
        </w:rPr>
        <w:t xml:space="preserve"> new member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097118" w:rsidRDefault="00097118" w:rsidP="00507E5A">
      <w:pPr>
        <w:numPr>
          <w:ilvl w:val="0"/>
          <w:numId w:val="18"/>
          <w:numberingChange w:id="1" w:author="Rob Phillips" w:date="2011-05-30T19:33:00Z" w:original=""/>
        </w:numPr>
        <w:tabs>
          <w:tab w:val="clear" w:pos="1440"/>
        </w:tabs>
        <w:spacing w:line="360" w:lineRule="auto"/>
        <w:ind w:left="10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 promote the choir in order to get more gigs.</w:t>
      </w:r>
    </w:p>
    <w:p w:rsidR="00097118" w:rsidRDefault="00097118" w:rsidP="00507E5A">
      <w:pPr>
        <w:numPr>
          <w:ilvl w:val="0"/>
          <w:numId w:val="18"/>
          <w:numberingChange w:id="2" w:author="Rob Phillips" w:date="2011-05-30T19:33:00Z" w:original=""/>
        </w:numPr>
        <w:tabs>
          <w:tab w:val="clear" w:pos="1440"/>
        </w:tabs>
        <w:spacing w:line="360" w:lineRule="auto"/>
        <w:ind w:left="10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 keep an up-to-date list of choir events – past and future.</w:t>
      </w:r>
    </w:p>
    <w:p w:rsidR="00097118" w:rsidRDefault="00097118" w:rsidP="00507E5A">
      <w:pPr>
        <w:numPr>
          <w:ilvl w:val="0"/>
          <w:numId w:val="18"/>
          <w:numberingChange w:id="3" w:author="Rob Phillips" w:date="2011-05-30T19:33:00Z" w:original=""/>
        </w:numPr>
        <w:tabs>
          <w:tab w:val="clear" w:pos="1440"/>
        </w:tabs>
        <w:spacing w:line="360" w:lineRule="auto"/>
        <w:ind w:left="10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 provide a generic member login that will enable choir members to</w:t>
      </w:r>
    </w:p>
    <w:p w:rsidR="00097118" w:rsidRDefault="00097118" w:rsidP="00B37873">
      <w:pPr>
        <w:numPr>
          <w:ilvl w:val="0"/>
          <w:numId w:val="24"/>
          <w:numberingChange w:id="4" w:author="Rob Phillips" w:date="2011-05-30T19:33:00Z" w:original="o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Download sound files of choir songs.</w:t>
      </w:r>
    </w:p>
    <w:p w:rsidR="00097118" w:rsidRDefault="00097118" w:rsidP="00B37873">
      <w:pPr>
        <w:numPr>
          <w:ilvl w:val="0"/>
          <w:numId w:val="24"/>
          <w:numberingChange w:id="5" w:author="Rob Phillips" w:date="2011-05-30T19:33:00Z" w:original="o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Download copies of the sheet music for choir songs</w:t>
      </w:r>
    </w:p>
    <w:p w:rsidR="00097118" w:rsidRDefault="00097118" w:rsidP="00B37873">
      <w:pPr>
        <w:numPr>
          <w:ilvl w:val="0"/>
          <w:numId w:val="24"/>
          <w:numberingChange w:id="6" w:author="Rob Phillips" w:date="2011-05-30T19:33:00Z" w:original="o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Download lyrics of choir songs,</w:t>
      </w:r>
    </w:p>
    <w:p w:rsidR="00097118" w:rsidRPr="0089788C" w:rsidRDefault="00097118" w:rsidP="00B37873">
      <w:pPr>
        <w:numPr>
          <w:ilvl w:val="0"/>
          <w:numId w:val="24"/>
          <w:numberingChange w:id="7" w:author="Rob Phillips" w:date="2011-05-30T19:33:00Z" w:original="o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Update choir member contact details.</w:t>
      </w:r>
    </w:p>
    <w:p w:rsidR="00097118" w:rsidRDefault="00097118" w:rsidP="008C1F7E">
      <w:pPr>
        <w:ind w:left="284" w:hanging="284"/>
        <w:rPr>
          <w:rFonts w:ascii="Arial" w:hAnsi="Arial" w:cs="Arial"/>
          <w:lang w:eastAsia="en-US"/>
        </w:rPr>
      </w:pPr>
    </w:p>
    <w:p w:rsidR="00097118" w:rsidRDefault="00097118" w:rsidP="003551BD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2.</w:t>
      </w:r>
      <w:r>
        <w:rPr>
          <w:rFonts w:ascii="Cooper Black" w:hAnsi="Cooper Black" w:cs="Cooper Black"/>
          <w:lang w:eastAsia="en-US"/>
        </w:rPr>
        <w:tab/>
        <w:t xml:space="preserve">User </w:t>
      </w:r>
      <w:proofErr w:type="gramStart"/>
      <w:r>
        <w:rPr>
          <w:rFonts w:ascii="Cooper Black" w:hAnsi="Cooper Black" w:cs="Cooper Black"/>
          <w:lang w:eastAsia="en-US"/>
        </w:rPr>
        <w:t>Requirements :</w:t>
      </w:r>
      <w:proofErr w:type="gramEnd"/>
    </w:p>
    <w:p w:rsidR="00097118" w:rsidRDefault="00097118" w:rsidP="003551BD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Pr="005A0008" w:rsidRDefault="00097118" w:rsidP="005A0008">
      <w:pPr>
        <w:ind w:left="709" w:hanging="283"/>
        <w:rPr>
          <w:rFonts w:ascii="Arial" w:hAnsi="Arial" w:cs="Arial"/>
          <w:b/>
          <w:bCs/>
          <w:sz w:val="22"/>
          <w:szCs w:val="22"/>
          <w:lang w:eastAsia="en-US"/>
        </w:rPr>
      </w:pPr>
      <w:r w:rsidRPr="005A0008">
        <w:rPr>
          <w:rFonts w:ascii="Arial" w:hAnsi="Arial" w:cs="Arial"/>
          <w:b/>
          <w:bCs/>
          <w:sz w:val="22"/>
          <w:szCs w:val="22"/>
          <w:lang w:eastAsia="en-US"/>
        </w:rPr>
        <w:t>1.</w:t>
      </w:r>
      <w:r w:rsidRPr="005A0008">
        <w:rPr>
          <w:rFonts w:ascii="Arial" w:hAnsi="Arial" w:cs="Arial"/>
          <w:b/>
          <w:bCs/>
          <w:sz w:val="22"/>
          <w:szCs w:val="22"/>
          <w:lang w:eastAsia="en-US"/>
        </w:rPr>
        <w:tab/>
        <w:t xml:space="preserve">The general public need to have access to this following </w:t>
      </w:r>
      <w:proofErr w:type="gramStart"/>
      <w:r w:rsidRPr="005A0008">
        <w:rPr>
          <w:rFonts w:ascii="Arial" w:hAnsi="Arial" w:cs="Arial"/>
          <w:b/>
          <w:bCs/>
          <w:sz w:val="22"/>
          <w:szCs w:val="22"/>
          <w:lang w:eastAsia="en-US"/>
        </w:rPr>
        <w:t>information :</w:t>
      </w:r>
      <w:proofErr w:type="gramEnd"/>
    </w:p>
    <w:p w:rsidR="00097118" w:rsidRPr="005A0008" w:rsidRDefault="00097118" w:rsidP="005A0008">
      <w:pPr>
        <w:pStyle w:val="ListParagraph"/>
        <w:numPr>
          <w:ilvl w:val="0"/>
          <w:numId w:val="27"/>
          <w:numberingChange w:id="8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The history of the choir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9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The range of songs sung by the choir. This would be by category, showing title and a brief description of the song. Also a short sound bite. There could also be an area for on-going background information for each song. (This is also useful for song intros at concerts.)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0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A list of  past choir gigs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1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Future gigs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2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How to join, costs and rehearsal venue address.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3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Details about the musical director.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4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There should be a form for potential gig organizers to register their interest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5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There should be a form for potential singers to register their interest and ask questions.</w:t>
      </w:r>
    </w:p>
    <w:p w:rsidR="00097118" w:rsidRPr="005A0008" w:rsidRDefault="00097118" w:rsidP="005A0008">
      <w:pPr>
        <w:pStyle w:val="ListParagraph"/>
        <w:numPr>
          <w:ilvl w:val="0"/>
          <w:numId w:val="27"/>
          <w:numberingChange w:id="16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A poster that potential gig organizers can download, customize and print.</w:t>
      </w:r>
    </w:p>
    <w:p w:rsidR="00097118" w:rsidRDefault="00097118" w:rsidP="005A0008">
      <w:pPr>
        <w:pStyle w:val="ListParagraph"/>
        <w:numPr>
          <w:ilvl w:val="0"/>
          <w:numId w:val="27"/>
          <w:numberingChange w:id="17" w:author="Rob Phillips" w:date="2011-05-30T19:33:00Z" w:original=""/>
        </w:numPr>
        <w:tabs>
          <w:tab w:val="clear" w:pos="1440"/>
        </w:tabs>
        <w:spacing w:after="0" w:line="240" w:lineRule="auto"/>
        <w:ind w:left="1080"/>
        <w:rPr>
          <w:rFonts w:ascii="Arial" w:hAnsi="Arial" w:cs="Arial"/>
        </w:rPr>
      </w:pPr>
      <w:r w:rsidRPr="005A0008">
        <w:rPr>
          <w:rFonts w:ascii="Arial" w:hAnsi="Arial" w:cs="Arial"/>
        </w:rPr>
        <w:t>A comments area for concert feedback.</w:t>
      </w:r>
    </w:p>
    <w:p w:rsidR="00097118" w:rsidRDefault="00097118" w:rsidP="005A0008">
      <w:pPr>
        <w:ind w:left="709" w:hanging="283"/>
        <w:rPr>
          <w:rFonts w:ascii="Arial" w:hAnsi="Arial" w:cs="Arial"/>
          <w:sz w:val="22"/>
          <w:szCs w:val="22"/>
          <w:lang w:eastAsia="en-US"/>
        </w:rPr>
      </w:pPr>
    </w:p>
    <w:p w:rsidR="00097118" w:rsidRPr="005A0008" w:rsidRDefault="00097118" w:rsidP="005A0008">
      <w:pPr>
        <w:ind w:left="709" w:hanging="283"/>
        <w:rPr>
          <w:rFonts w:ascii="Arial" w:hAnsi="Arial" w:cs="Arial"/>
          <w:b/>
          <w:bCs/>
          <w:sz w:val="22"/>
          <w:szCs w:val="22"/>
          <w:lang w:eastAsia="en-US"/>
        </w:rPr>
      </w:pPr>
      <w:r w:rsidRPr="005A0008">
        <w:rPr>
          <w:rFonts w:ascii="Arial" w:hAnsi="Arial" w:cs="Arial"/>
          <w:b/>
          <w:bCs/>
          <w:sz w:val="22"/>
          <w:szCs w:val="22"/>
          <w:lang w:eastAsia="en-US"/>
        </w:rPr>
        <w:t>2.</w:t>
      </w:r>
      <w:r w:rsidRPr="005A0008">
        <w:rPr>
          <w:rFonts w:ascii="Arial" w:hAnsi="Arial" w:cs="Arial"/>
          <w:b/>
          <w:bCs/>
          <w:sz w:val="22"/>
          <w:szCs w:val="22"/>
          <w:lang w:eastAsia="en-US"/>
        </w:rPr>
        <w:tab/>
        <w:t>Member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s</w:t>
      </w:r>
      <w:r w:rsidRPr="005A0008">
        <w:rPr>
          <w:rFonts w:ascii="Arial" w:hAnsi="Arial" w:cs="Arial"/>
          <w:b/>
          <w:bCs/>
          <w:sz w:val="22"/>
          <w:szCs w:val="22"/>
          <w:lang w:eastAsia="en-US"/>
        </w:rPr>
        <w:t xml:space="preserve"> of the choir should be able to log-in using a generic log-in in order to:</w:t>
      </w:r>
    </w:p>
    <w:p w:rsidR="00097118" w:rsidRPr="005A0008" w:rsidRDefault="00097118" w:rsidP="005A0008">
      <w:pPr>
        <w:pStyle w:val="ListParagraph"/>
        <w:numPr>
          <w:ilvl w:val="0"/>
          <w:numId w:val="30"/>
          <w:numberingChange w:id="18" w:author="Rob Phillips" w:date="2011-05-30T19:33:00Z" w:original=""/>
        </w:numPr>
        <w:tabs>
          <w:tab w:val="clear" w:pos="1080"/>
        </w:tabs>
        <w:spacing w:after="0" w:line="240" w:lineRule="auto"/>
        <w:rPr>
          <w:rFonts w:ascii="Arial" w:hAnsi="Arial" w:cs="Arial"/>
        </w:rPr>
      </w:pPr>
      <w:r w:rsidRPr="005A0008">
        <w:rPr>
          <w:rFonts w:ascii="Arial" w:hAnsi="Arial" w:cs="Arial"/>
        </w:rPr>
        <w:t>Register and update their contact details</w:t>
      </w:r>
    </w:p>
    <w:p w:rsidR="00097118" w:rsidRDefault="00097118" w:rsidP="005A0008">
      <w:pPr>
        <w:pStyle w:val="ListParagraph"/>
        <w:numPr>
          <w:ilvl w:val="0"/>
          <w:numId w:val="30"/>
          <w:numberingChange w:id="19" w:author="Rob Phillips" w:date="2011-05-30T19:33:00Z" w:original=""/>
        </w:numPr>
        <w:tabs>
          <w:tab w:val="clear" w:pos="1080"/>
        </w:tabs>
        <w:spacing w:after="0" w:line="240" w:lineRule="auto"/>
        <w:rPr>
          <w:rFonts w:ascii="Arial" w:hAnsi="Arial" w:cs="Arial"/>
        </w:rPr>
      </w:pPr>
      <w:r w:rsidRPr="005A0008">
        <w:rPr>
          <w:rFonts w:ascii="Arial" w:hAnsi="Arial" w:cs="Arial"/>
        </w:rPr>
        <w:t xml:space="preserve">Download song sound files for learning purposes. </w:t>
      </w:r>
    </w:p>
    <w:p w:rsidR="00097118" w:rsidRPr="005A0008" w:rsidRDefault="00097118" w:rsidP="005D1D6B">
      <w:pPr>
        <w:pStyle w:val="ListParagraph"/>
        <w:spacing w:after="0" w:line="240" w:lineRule="auto"/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A0008">
        <w:rPr>
          <w:rFonts w:ascii="Arial" w:hAnsi="Arial" w:cs="Arial"/>
        </w:rPr>
        <w:t>These will be organized within song title by voice part.</w:t>
      </w:r>
    </w:p>
    <w:p w:rsidR="00097118" w:rsidRPr="005A0008" w:rsidRDefault="00097118" w:rsidP="005A0008">
      <w:pPr>
        <w:pStyle w:val="ListParagraph"/>
        <w:numPr>
          <w:ilvl w:val="0"/>
          <w:numId w:val="30"/>
          <w:numberingChange w:id="20" w:author="Rob Phillips" w:date="2011-05-30T19:33:00Z" w:original=""/>
        </w:numPr>
        <w:tabs>
          <w:tab w:val="clear" w:pos="1080"/>
        </w:tabs>
        <w:spacing w:after="0" w:line="240" w:lineRule="auto"/>
        <w:rPr>
          <w:rFonts w:ascii="Arial" w:hAnsi="Arial" w:cs="Arial"/>
        </w:rPr>
      </w:pPr>
      <w:r w:rsidRPr="005A0008">
        <w:rPr>
          <w:rFonts w:ascii="Arial" w:hAnsi="Arial" w:cs="Arial"/>
        </w:rPr>
        <w:t>Download the sheet music for the song of choice.</w:t>
      </w:r>
    </w:p>
    <w:p w:rsidR="00097118" w:rsidRPr="005A0008" w:rsidRDefault="00097118" w:rsidP="005A0008">
      <w:pPr>
        <w:pStyle w:val="ListParagraph"/>
        <w:numPr>
          <w:ilvl w:val="0"/>
          <w:numId w:val="30"/>
          <w:numberingChange w:id="21" w:author="Rob Phillips" w:date="2011-05-30T19:33:00Z" w:original=""/>
        </w:numPr>
        <w:tabs>
          <w:tab w:val="clear" w:pos="1080"/>
        </w:tabs>
        <w:spacing w:after="0" w:line="240" w:lineRule="auto"/>
        <w:rPr>
          <w:rFonts w:ascii="Arial" w:hAnsi="Arial" w:cs="Arial"/>
        </w:rPr>
      </w:pPr>
      <w:r w:rsidRPr="005A0008">
        <w:rPr>
          <w:rFonts w:ascii="Arial" w:hAnsi="Arial" w:cs="Arial"/>
        </w:rPr>
        <w:t>Download a copy of the lyrics (either in the one document with all songs – the “crib sheet file”) and/or separately as well.</w:t>
      </w:r>
    </w:p>
    <w:p w:rsidR="00097118" w:rsidRPr="005A0008" w:rsidRDefault="00097118" w:rsidP="005A0008">
      <w:pPr>
        <w:pStyle w:val="ListParagraph"/>
        <w:numPr>
          <w:ilvl w:val="0"/>
          <w:numId w:val="30"/>
          <w:numberingChange w:id="22" w:author="Rob Phillips" w:date="2011-05-30T19:33:00Z" w:original=""/>
        </w:numPr>
        <w:tabs>
          <w:tab w:val="clear" w:pos="1080"/>
        </w:tabs>
        <w:spacing w:after="0" w:line="240" w:lineRule="auto"/>
        <w:rPr>
          <w:rFonts w:ascii="Arial" w:hAnsi="Arial" w:cs="Arial"/>
        </w:rPr>
      </w:pPr>
      <w:r w:rsidRPr="005A0008">
        <w:rPr>
          <w:rFonts w:ascii="Arial" w:hAnsi="Arial" w:cs="Arial"/>
        </w:rPr>
        <w:t>Post information of interest to choir members. This will duplicate at times information that is included in “choir mail-outs” by email, which should continue.</w:t>
      </w:r>
    </w:p>
    <w:p w:rsidR="00097118" w:rsidRPr="005A0008" w:rsidRDefault="00097118" w:rsidP="005A0008">
      <w:pPr>
        <w:pStyle w:val="ListParagraph"/>
        <w:numPr>
          <w:ilvl w:val="0"/>
          <w:numId w:val="30"/>
          <w:numberingChange w:id="23" w:author="Rob Phillips" w:date="2011-05-30T19:33:00Z" w:original=""/>
        </w:numPr>
        <w:tabs>
          <w:tab w:val="clear" w:pos="1080"/>
        </w:tabs>
        <w:spacing w:after="0" w:line="240" w:lineRule="auto"/>
        <w:rPr>
          <w:rFonts w:ascii="Arial" w:hAnsi="Arial" w:cs="Arial"/>
        </w:rPr>
      </w:pPr>
      <w:r w:rsidRPr="005A0008">
        <w:rPr>
          <w:rFonts w:ascii="Arial" w:hAnsi="Arial" w:cs="Arial"/>
        </w:rPr>
        <w:t>Up-to-date information regarding up-coming gigs.</w:t>
      </w:r>
    </w:p>
    <w:p w:rsidR="00097118" w:rsidRDefault="00097118" w:rsidP="003551BD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3551BD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3.</w:t>
      </w:r>
      <w:r>
        <w:rPr>
          <w:rFonts w:ascii="Cooper Black" w:hAnsi="Cooper Black" w:cs="Cooper Black"/>
          <w:lang w:eastAsia="en-US"/>
        </w:rPr>
        <w:tab/>
        <w:t xml:space="preserve">Success </w:t>
      </w:r>
      <w:proofErr w:type="gramStart"/>
      <w:r>
        <w:rPr>
          <w:rFonts w:ascii="Cooper Black" w:hAnsi="Cooper Black" w:cs="Cooper Black"/>
          <w:lang w:eastAsia="en-US"/>
        </w:rPr>
        <w:t>Criteria :</w:t>
      </w:r>
      <w:proofErr w:type="gramEnd"/>
    </w:p>
    <w:p w:rsidR="00097118" w:rsidRDefault="00097118" w:rsidP="008C1F7E">
      <w:pPr>
        <w:ind w:left="284" w:hanging="284"/>
        <w:rPr>
          <w:rFonts w:ascii="Cooper Black" w:hAnsi="Cooper Black" w:cs="Cooper Black"/>
          <w:lang w:eastAsia="en-US"/>
        </w:rPr>
      </w:pPr>
    </w:p>
    <w:p w:rsidR="00097118" w:rsidRPr="00BC7DDA" w:rsidRDefault="00097118" w:rsidP="00ED67CB">
      <w:pPr>
        <w:ind w:left="709" w:hanging="283"/>
        <w:rPr>
          <w:rFonts w:ascii="Arial" w:hAnsi="Arial" w:cs="Arial"/>
          <w:sz w:val="22"/>
          <w:szCs w:val="22"/>
          <w:lang w:eastAsia="en-US"/>
        </w:rPr>
      </w:pPr>
      <w:r w:rsidRPr="00BC7DDA">
        <w:rPr>
          <w:rFonts w:ascii="Arial" w:hAnsi="Arial" w:cs="Arial"/>
          <w:sz w:val="22"/>
          <w:szCs w:val="22"/>
          <w:lang w:eastAsia="en-US"/>
        </w:rPr>
        <w:t>1.</w:t>
      </w:r>
      <w:r w:rsidRPr="00BC7DDA"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Working Voices Choir Website</w:t>
      </w:r>
      <w:r w:rsidRPr="00BC7DDA">
        <w:rPr>
          <w:rFonts w:ascii="Arial" w:hAnsi="Arial" w:cs="Arial"/>
          <w:sz w:val="22"/>
          <w:szCs w:val="22"/>
          <w:lang w:eastAsia="en-US"/>
        </w:rPr>
        <w:t xml:space="preserve"> is </w:t>
      </w:r>
      <w:r>
        <w:rPr>
          <w:rFonts w:ascii="Arial" w:hAnsi="Arial" w:cs="Arial"/>
          <w:sz w:val="22"/>
          <w:szCs w:val="22"/>
          <w:lang w:eastAsia="en-US"/>
        </w:rPr>
        <w:t xml:space="preserve">up and </w:t>
      </w:r>
      <w:r w:rsidRPr="00BC7DDA">
        <w:rPr>
          <w:rFonts w:ascii="Arial" w:hAnsi="Arial" w:cs="Arial"/>
          <w:sz w:val="22"/>
          <w:szCs w:val="22"/>
          <w:lang w:eastAsia="en-US"/>
        </w:rPr>
        <w:t>working well</w:t>
      </w:r>
      <w:r>
        <w:rPr>
          <w:rFonts w:ascii="Arial" w:hAnsi="Arial" w:cs="Arial"/>
          <w:sz w:val="22"/>
          <w:szCs w:val="22"/>
          <w:lang w:eastAsia="en-US"/>
        </w:rPr>
        <w:t>,</w:t>
      </w:r>
      <w:r w:rsidRPr="00BC7DDA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can be accessed from around the world.</w:t>
      </w:r>
    </w:p>
    <w:p w:rsidR="00097118" w:rsidRPr="00BC7DDA" w:rsidRDefault="00097118" w:rsidP="00ED67CB">
      <w:pPr>
        <w:ind w:left="709" w:hanging="283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  <w:r w:rsidRPr="00BC7DDA">
        <w:rPr>
          <w:rFonts w:ascii="Arial" w:hAnsi="Arial" w:cs="Arial"/>
          <w:sz w:val="22"/>
          <w:szCs w:val="22"/>
          <w:lang w:eastAsia="en-US"/>
        </w:rPr>
        <w:t>2.</w:t>
      </w:r>
      <w:r w:rsidRPr="00BC7DDA"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There is an increase in Membership inquires.</w:t>
      </w: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>There is an increase in new gig / performance booking by the website.</w:t>
      </w: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4.</w:t>
      </w:r>
      <w:r>
        <w:rPr>
          <w:rFonts w:ascii="Arial" w:hAnsi="Arial" w:cs="Arial"/>
          <w:sz w:val="22"/>
          <w:szCs w:val="22"/>
          <w:lang w:eastAsia="en-US"/>
        </w:rPr>
        <w:tab/>
        <w:t>Members find it easy to use the website and the learning / rehearsing facilities.</w:t>
      </w: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5.</w:t>
      </w:r>
      <w:r>
        <w:rPr>
          <w:rFonts w:ascii="Arial" w:hAnsi="Arial" w:cs="Arial"/>
          <w:sz w:val="22"/>
          <w:szCs w:val="22"/>
          <w:lang w:eastAsia="en-US"/>
        </w:rPr>
        <w:tab/>
        <w:t>Administrator can conveniently maintain and update the songs database.</w:t>
      </w:r>
    </w:p>
    <w:p w:rsidR="00097118" w:rsidRDefault="00097118" w:rsidP="00084BF7">
      <w:pPr>
        <w:ind w:left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1D5209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6.</w:t>
      </w:r>
      <w:r>
        <w:rPr>
          <w:rFonts w:ascii="Arial" w:hAnsi="Arial" w:cs="Arial"/>
          <w:sz w:val="22"/>
          <w:szCs w:val="22"/>
          <w:lang w:eastAsia="en-US"/>
        </w:rPr>
        <w:tab/>
        <w:t>Members can easily update their own personal data such as, email address, home address, phone number and mobile phone number.</w:t>
      </w:r>
    </w:p>
    <w:p w:rsidR="00097118" w:rsidRDefault="00097118" w:rsidP="001D5209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1D5209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7.</w:t>
      </w:r>
      <w:r>
        <w:rPr>
          <w:rFonts w:ascii="Arial" w:hAnsi="Arial" w:cs="Arial"/>
          <w:sz w:val="22"/>
          <w:szCs w:val="22"/>
          <w:lang w:eastAsia="en-US"/>
        </w:rPr>
        <w:tab/>
        <w:t>Webmaster (with certain qualification) can maintain contents of the website’s pages.</w:t>
      </w:r>
    </w:p>
    <w:p w:rsidR="00097118" w:rsidRDefault="00097118" w:rsidP="00D95798">
      <w:pPr>
        <w:ind w:left="567"/>
        <w:rPr>
          <w:rFonts w:ascii="Arial" w:hAnsi="Arial" w:cs="Arial"/>
          <w:lang w:eastAsia="en-US"/>
        </w:rPr>
      </w:pPr>
    </w:p>
    <w:p w:rsidR="00097118" w:rsidRDefault="00097118" w:rsidP="003551BD">
      <w:pPr>
        <w:ind w:left="426" w:hanging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Cooper Black" w:hAnsi="Cooper Black" w:cs="Cooper Black"/>
          <w:lang w:eastAsia="en-US"/>
        </w:rPr>
        <w:t>4</w:t>
      </w:r>
      <w:r w:rsidRPr="005B59B8">
        <w:rPr>
          <w:rFonts w:ascii="Cooper Black" w:hAnsi="Cooper Black" w:cs="Cooper Black"/>
          <w:lang w:eastAsia="en-US"/>
        </w:rPr>
        <w:t>.</w:t>
      </w:r>
      <w:r w:rsidRPr="005B59B8">
        <w:rPr>
          <w:rFonts w:ascii="Cooper Black" w:hAnsi="Cooper Black" w:cs="Cooper Black"/>
          <w:lang w:eastAsia="en-US"/>
        </w:rPr>
        <w:tab/>
      </w:r>
      <w:r>
        <w:rPr>
          <w:rFonts w:ascii="Cooper Black" w:hAnsi="Cooper Black" w:cs="Cooper Black"/>
          <w:lang w:eastAsia="en-US"/>
        </w:rPr>
        <w:t xml:space="preserve">Site </w:t>
      </w:r>
      <w:proofErr w:type="gramStart"/>
      <w:r>
        <w:rPr>
          <w:rFonts w:ascii="Cooper Black" w:hAnsi="Cooper Black" w:cs="Cooper Black"/>
          <w:lang w:eastAsia="en-US"/>
        </w:rPr>
        <w:t>Map :</w:t>
      </w:r>
      <w:proofErr w:type="gramEnd"/>
      <w:r>
        <w:rPr>
          <w:rFonts w:ascii="Cooper Black" w:hAnsi="Cooper Black" w:cs="Cooper Black"/>
          <w:lang w:eastAsia="en-US"/>
        </w:rPr>
        <w:t xml:space="preserve"> </w:t>
      </w:r>
      <w:r w:rsidRPr="00823313">
        <w:rPr>
          <w:rFonts w:ascii="Arial" w:hAnsi="Arial" w:cs="Arial"/>
          <w:sz w:val="22"/>
          <w:szCs w:val="22"/>
          <w:lang w:eastAsia="en-US"/>
        </w:rPr>
        <w:t>please</w:t>
      </w:r>
      <w:r>
        <w:rPr>
          <w:rFonts w:ascii="Arial" w:hAnsi="Arial" w:cs="Arial"/>
          <w:sz w:val="22"/>
          <w:szCs w:val="22"/>
          <w:lang w:eastAsia="en-US"/>
        </w:rPr>
        <w:t xml:space="preserve"> refer to next page.</w:t>
      </w:r>
    </w:p>
    <w:p w:rsidR="00097118" w:rsidRDefault="00097118" w:rsidP="003551BD">
      <w:pPr>
        <w:ind w:left="426" w:hanging="425"/>
        <w:rPr>
          <w:rFonts w:ascii="Cooper Black" w:hAnsi="Cooper Black" w:cs="Cooper Black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br w:type="page"/>
      </w:r>
      <w:r>
        <w:rPr>
          <w:rFonts w:ascii="Cooper Black" w:hAnsi="Cooper Black" w:cs="Cooper Black"/>
          <w:lang w:eastAsia="en-US"/>
        </w:rPr>
        <w:t>4</w:t>
      </w:r>
      <w:r w:rsidRPr="005B59B8">
        <w:rPr>
          <w:rFonts w:ascii="Cooper Black" w:hAnsi="Cooper Black" w:cs="Cooper Black"/>
          <w:lang w:eastAsia="en-US"/>
        </w:rPr>
        <w:t>.</w:t>
      </w:r>
      <w:r w:rsidRPr="005B59B8">
        <w:rPr>
          <w:rFonts w:ascii="Cooper Black" w:hAnsi="Cooper Black" w:cs="Cooper Black"/>
          <w:lang w:eastAsia="en-US"/>
        </w:rPr>
        <w:tab/>
      </w:r>
      <w:r>
        <w:rPr>
          <w:rFonts w:ascii="Cooper Black" w:hAnsi="Cooper Black" w:cs="Cooper Black"/>
          <w:lang w:eastAsia="en-US"/>
        </w:rPr>
        <w:t xml:space="preserve">Site </w:t>
      </w:r>
      <w:proofErr w:type="gramStart"/>
      <w:r>
        <w:rPr>
          <w:rFonts w:ascii="Cooper Black" w:hAnsi="Cooper Black" w:cs="Cooper Black"/>
          <w:lang w:eastAsia="en-US"/>
        </w:rPr>
        <w:t>Map :</w:t>
      </w:r>
      <w:proofErr w:type="gramEnd"/>
    </w:p>
    <w:p w:rsidR="00097118" w:rsidRPr="00027AD9" w:rsidRDefault="00097118" w:rsidP="005B59B8">
      <w:pPr>
        <w:ind w:left="284" w:hanging="283"/>
        <w:rPr>
          <w:rFonts w:ascii="Cooper Black" w:hAnsi="Cooper Black" w:cs="Cooper Black"/>
          <w:sz w:val="22"/>
          <w:szCs w:val="22"/>
          <w:lang w:eastAsia="en-US"/>
        </w:rPr>
      </w:pPr>
    </w:p>
    <w:tbl>
      <w:tblPr>
        <w:tblW w:w="8929" w:type="dxa"/>
        <w:tblInd w:w="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200"/>
        <w:gridCol w:w="4129"/>
        <w:gridCol w:w="2231"/>
      </w:tblGrid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  <w:r w:rsidRPr="00BC7DDA">
              <w:rPr>
                <w:rFonts w:ascii="Arial" w:hAnsi="Arial" w:cs="Arial"/>
                <w:sz w:val="22"/>
                <w:szCs w:val="22"/>
                <w:lang w:eastAsia="en-US"/>
              </w:rPr>
              <w:t>Home Page</w:t>
            </w: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BC7DDA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Events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BC7DDA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Past Events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BC7DDA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Future Events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BC7DDA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Choir </w:t>
            </w: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Bookings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BC7DDA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Songs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Public area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Member area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(requires Login)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BC7DDA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 w:rsidRPr="00BC7DDA">
              <w:rPr>
                <w:rFonts w:ascii="Arial" w:hAnsi="Arial" w:cs="Arial"/>
                <w:sz w:val="22"/>
                <w:szCs w:val="22"/>
                <w:lang w:eastAsia="en-US"/>
              </w:rPr>
              <w:t>Gallery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Public area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Member area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(requires Login)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About Us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1F60EE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1F60EE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1F60EE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What WVC aims at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1F60EE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1F60EE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1F60EE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1F60EE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Info about issues covered by the choir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1F60EE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1F60EE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1F60EE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1F60EE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Hi</w:t>
            </w: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story of WVC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1F60EE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1F60EE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1F60EE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1F60EE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Rehearsal Location and schedule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1F60EE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1F60EE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1F60EE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1F60EE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Joining and membership fee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1F60EE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1F60EE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1F60EE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1F60EE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Musical director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1F60EE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Links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Links to Affiliates websites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329" w:type="dxa"/>
            <w:gridSpan w:val="2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Joining Form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Joining Form</w:t>
            </w:r>
          </w:p>
        </w:tc>
        <w:tc>
          <w:tcPr>
            <w:tcW w:w="2231" w:type="dxa"/>
            <w:vAlign w:val="center"/>
          </w:tcPr>
          <w:p w:rsidR="00097118" w:rsidRPr="00BC7DDA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Login Form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329" w:type="dxa"/>
            <w:gridSpan w:val="2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Member News (requires Login)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Member News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Pr="00C21C09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Footer</w:t>
            </w: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Contact Us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Contact Form</w:t>
            </w: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Terms and conditions / privacy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Disclaimer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Webmaster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Copyright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Admin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(requires Login)</w:t>
            </w: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Songs Database</w:t>
            </w: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Events blog control</w:t>
            </w: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Events Database</w:t>
            </w: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Gallery control</w:t>
            </w: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 w:rsidRPr="00027AD9">
              <w:rPr>
                <w:rFonts w:ascii="Arial" w:hAnsi="Arial" w:cs="Arial"/>
                <w:sz w:val="22"/>
                <w:szCs w:val="22"/>
                <w:lang w:eastAsia="en-US"/>
              </w:rPr>
              <w:t>Bookings control</w:t>
            </w:r>
          </w:p>
        </w:tc>
      </w:tr>
      <w:tr w:rsidR="00097118" w:rsidRPr="00BC7DDA">
        <w:tc>
          <w:tcPr>
            <w:tcW w:w="1369" w:type="dxa"/>
            <w:vAlign w:val="center"/>
          </w:tcPr>
          <w:p w:rsidR="00097118" w:rsidRPr="00BC7DDA" w:rsidRDefault="00097118" w:rsidP="003D36BA">
            <w:pPr>
              <w:ind w:left="-1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0" w:type="dxa"/>
            <w:vAlign w:val="center"/>
          </w:tcPr>
          <w:p w:rsidR="00097118" w:rsidRDefault="00097118" w:rsidP="00B56F64">
            <w:pPr>
              <w:ind w:right="-94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129" w:type="dxa"/>
            <w:vAlign w:val="center"/>
          </w:tcPr>
          <w:p w:rsidR="00097118" w:rsidRPr="00027AD9" w:rsidRDefault="00097118" w:rsidP="00B56F64">
            <w:pPr>
              <w:ind w:right="-137"/>
              <w:rPr>
                <w:rFonts w:ascii="Arial" w:hAnsi="Arial" w:cs="Arial"/>
                <w:lang w:eastAsia="en-US"/>
              </w:rPr>
            </w:pPr>
          </w:p>
        </w:tc>
        <w:tc>
          <w:tcPr>
            <w:tcW w:w="2231" w:type="dxa"/>
            <w:vAlign w:val="center"/>
          </w:tcPr>
          <w:p w:rsidR="00097118" w:rsidRPr="00027AD9" w:rsidRDefault="00097118" w:rsidP="003D36BA">
            <w:pPr>
              <w:ind w:right="-141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News control</w:t>
            </w:r>
          </w:p>
        </w:tc>
      </w:tr>
    </w:tbl>
    <w:p w:rsidR="00097118" w:rsidRDefault="00097118" w:rsidP="003551BD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br w:type="page"/>
        <w:t>5.</w:t>
      </w:r>
      <w:r>
        <w:rPr>
          <w:rFonts w:ascii="Cooper Black" w:hAnsi="Cooper Black" w:cs="Cooper Black"/>
          <w:lang w:eastAsia="en-US"/>
        </w:rPr>
        <w:tab/>
        <w:t>Functional Specification.</w:t>
      </w:r>
    </w:p>
    <w:p w:rsidR="00097118" w:rsidRPr="005A0008" w:rsidRDefault="00097118" w:rsidP="005A0008">
      <w:pPr>
        <w:pStyle w:val="ListParagraph"/>
        <w:spacing w:after="0" w:line="240" w:lineRule="auto"/>
        <w:rPr>
          <w:rFonts w:ascii="Arial" w:hAnsi="Arial" w:cs="Arial"/>
        </w:rPr>
      </w:pPr>
    </w:p>
    <w:p w:rsidR="00097118" w:rsidRDefault="00097118" w:rsidP="00F9244C">
      <w:pPr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 w:rsidRPr="005541A0">
        <w:rPr>
          <w:rFonts w:ascii="Arial" w:hAnsi="Arial" w:cs="Arial"/>
          <w:b/>
          <w:bCs/>
          <w:sz w:val="22"/>
          <w:szCs w:val="22"/>
          <w:lang w:eastAsia="en-US"/>
        </w:rPr>
        <w:t>1.</w:t>
      </w:r>
      <w:r w:rsidRPr="005541A0">
        <w:rPr>
          <w:rFonts w:ascii="Arial" w:hAnsi="Arial" w:cs="Arial"/>
          <w:b/>
          <w:bCs/>
          <w:sz w:val="22"/>
          <w:szCs w:val="22"/>
          <w:lang w:eastAsia="en-US"/>
        </w:rPr>
        <w:tab/>
        <w:t>Navigation system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.</w:t>
      </w:r>
    </w:p>
    <w:p w:rsidR="00097118" w:rsidRDefault="00097118" w:rsidP="00F9244C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F9244C"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Web pages of Working Voices Choir Website will be supplied with Navigation Menu</w:t>
      </w:r>
    </w:p>
    <w:p w:rsidR="00097118" w:rsidRDefault="00097118" w:rsidP="00DF5891">
      <w:pPr>
        <w:ind w:left="720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proofErr w:type="gramStart"/>
      <w:r>
        <w:rPr>
          <w:rFonts w:ascii="Arial" w:hAnsi="Arial" w:cs="Arial"/>
          <w:sz w:val="22"/>
          <w:szCs w:val="22"/>
          <w:lang w:eastAsia="en-US"/>
        </w:rPr>
        <w:t>and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sub menu as described in 4. Sitemap.</w:t>
      </w:r>
    </w:p>
    <w:p w:rsidR="00097118" w:rsidRDefault="00097118" w:rsidP="00B02C4A">
      <w:pPr>
        <w:numPr>
          <w:ilvl w:val="0"/>
          <w:numId w:val="19"/>
          <w:numberingChange w:id="24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at the left hand side </w:t>
      </w:r>
    </w:p>
    <w:p w:rsidR="00097118" w:rsidRDefault="00097118" w:rsidP="00B02C4A">
      <w:pPr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Home, Events, Songs, Gallery, About Us,</w:t>
      </w:r>
    </w:p>
    <w:p w:rsidR="00097118" w:rsidRDefault="00097118" w:rsidP="00DA2AA9">
      <w:pPr>
        <w:numPr>
          <w:ilvl w:val="0"/>
          <w:numId w:val="19"/>
          <w:numberingChange w:id="25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at the right hand side</w:t>
      </w:r>
    </w:p>
    <w:p w:rsidR="00097118" w:rsidRDefault="00097118" w:rsidP="00DA2AA9">
      <w:pPr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Links, Joining Form, Login, Member News</w:t>
      </w:r>
    </w:p>
    <w:p w:rsidR="00097118" w:rsidRDefault="00097118" w:rsidP="000E6984">
      <w:pPr>
        <w:numPr>
          <w:ilvl w:val="0"/>
          <w:numId w:val="19"/>
          <w:numberingChange w:id="26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at bottom</w:t>
      </w:r>
    </w:p>
    <w:p w:rsidR="00097118" w:rsidRDefault="00097118" w:rsidP="000E6984">
      <w:pPr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Contact Us, Terms and Conditions / privacy, Disclaimer, Copyright, Webmaster,  </w:t>
      </w:r>
    </w:p>
    <w:p w:rsidR="00097118" w:rsidRDefault="00097118" w:rsidP="000E6984">
      <w:pPr>
        <w:ind w:left="1080"/>
        <w:rPr>
          <w:rFonts w:ascii="Arial" w:hAnsi="Arial" w:cs="Arial"/>
          <w:sz w:val="22"/>
          <w:szCs w:val="22"/>
          <w:lang w:eastAsia="en-US"/>
        </w:rPr>
      </w:pPr>
      <w:proofErr w:type="gramStart"/>
      <w:r>
        <w:rPr>
          <w:rFonts w:ascii="Arial" w:hAnsi="Arial" w:cs="Arial"/>
          <w:sz w:val="22"/>
          <w:szCs w:val="22"/>
          <w:lang w:eastAsia="en-US"/>
        </w:rPr>
        <w:t>and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Admin (requires Login).</w:t>
      </w:r>
    </w:p>
    <w:p w:rsidR="00097118" w:rsidRDefault="00097118" w:rsidP="000E6984">
      <w:pPr>
        <w:ind w:left="1080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0E6984">
      <w:pPr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2</w:t>
      </w:r>
      <w:r w:rsidRPr="005541A0">
        <w:rPr>
          <w:rFonts w:ascii="Arial" w:hAnsi="Arial" w:cs="Arial"/>
          <w:b/>
          <w:bCs/>
          <w:sz w:val="22"/>
          <w:szCs w:val="22"/>
          <w:lang w:eastAsia="en-US"/>
        </w:rPr>
        <w:t>.</w:t>
      </w:r>
      <w:r w:rsidRPr="005541A0">
        <w:rPr>
          <w:rFonts w:ascii="Arial" w:hAnsi="Arial" w:cs="Arial"/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22"/>
          <w:szCs w:val="22"/>
          <w:lang w:eastAsia="en-US"/>
        </w:rPr>
        <w:t>Dynamic Data Contents.</w:t>
      </w:r>
    </w:p>
    <w:p w:rsidR="00097118" w:rsidRDefault="00097118" w:rsidP="000E6984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0E6984">
        <w:rPr>
          <w:rFonts w:ascii="Arial" w:hAnsi="Arial" w:cs="Arial"/>
          <w:sz w:val="22"/>
          <w:szCs w:val="22"/>
          <w:lang w:eastAsia="en-US"/>
        </w:rPr>
        <w:tab/>
        <w:t>These are website page’s</w:t>
      </w:r>
      <w:r>
        <w:rPr>
          <w:rFonts w:ascii="Arial" w:hAnsi="Arial" w:cs="Arial"/>
          <w:sz w:val="22"/>
          <w:szCs w:val="22"/>
          <w:lang w:eastAsia="en-US"/>
        </w:rPr>
        <w:t xml:space="preserve"> dynamic data contents, that will be kept in WVC Database.</w:t>
      </w:r>
    </w:p>
    <w:p w:rsidR="00097118" w:rsidRDefault="00097118" w:rsidP="000E6984">
      <w:pPr>
        <w:numPr>
          <w:ilvl w:val="0"/>
          <w:numId w:val="19"/>
          <w:numberingChange w:id="27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Member contact details, maintained by member self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:.</w:t>
      </w:r>
      <w:proofErr w:type="gramEnd"/>
    </w:p>
    <w:p w:rsidR="00097118" w:rsidRDefault="00097118" w:rsidP="000E6984">
      <w:pPr>
        <w:numPr>
          <w:ilvl w:val="0"/>
          <w:numId w:val="19"/>
          <w:numberingChange w:id="28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Choir booking, events comment and joining choir form: entered by public: </w:t>
      </w:r>
    </w:p>
    <w:p w:rsidR="00097118" w:rsidRDefault="00097118" w:rsidP="000E6984">
      <w:pPr>
        <w:numPr>
          <w:ilvl w:val="0"/>
          <w:numId w:val="19"/>
          <w:numberingChange w:id="29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Songs Database, Events comments, Events Database, Gallery control (through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Picasaweb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), Choir Bookings control, News control: maintained by administrator. </w:t>
      </w:r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  <w:proofErr w:type="gramStart"/>
      <w:r>
        <w:rPr>
          <w:rFonts w:ascii="Arial" w:hAnsi="Arial" w:cs="Arial"/>
          <w:sz w:val="22"/>
          <w:szCs w:val="22"/>
          <w:lang w:eastAsia="en-US"/>
        </w:rPr>
        <w:t>Every dynamic data content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will have an entry form, edit form and delete facility.</w:t>
      </w:r>
    </w:p>
    <w:p w:rsidR="00CF6E5A" w:rsidRDefault="00CF6E5A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</w:p>
    <w:p w:rsidR="00CF6E5A" w:rsidRDefault="00CF6E5A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  <w:ins w:id="30" w:author="Rob Phillips" w:date="2011-05-30T19:33:00Z">
        <w:r>
          <w:rPr>
            <w:rFonts w:ascii="Arial" w:hAnsi="Arial" w:cs="Arial"/>
            <w:sz w:val="22"/>
            <w:szCs w:val="22"/>
            <w:lang w:eastAsia="en-US"/>
          </w:rPr>
          <w:t xml:space="preserve">Ability to add new content at specified location in display, and </w:t>
        </w:r>
        <w:proofErr w:type="gramStart"/>
        <w:r>
          <w:rPr>
            <w:rFonts w:ascii="Arial" w:hAnsi="Arial" w:cs="Arial"/>
            <w:sz w:val="22"/>
            <w:szCs w:val="22"/>
            <w:lang w:eastAsia="en-US"/>
          </w:rPr>
          <w:t>change</w:t>
        </w:r>
        <w:proofErr w:type="gramEnd"/>
        <w:r>
          <w:rPr>
            <w:rFonts w:ascii="Arial" w:hAnsi="Arial" w:cs="Arial"/>
            <w:sz w:val="22"/>
            <w:szCs w:val="22"/>
            <w:lang w:eastAsia="en-US"/>
          </w:rPr>
          <w:t xml:space="preserve"> the order of content </w:t>
        </w:r>
      </w:ins>
      <w:ins w:id="31" w:author="Rob Phillips" w:date="2011-05-30T19:34:00Z">
        <w:r>
          <w:rPr>
            <w:rFonts w:ascii="Arial" w:hAnsi="Arial" w:cs="Arial"/>
            <w:sz w:val="22"/>
            <w:szCs w:val="22"/>
            <w:lang w:eastAsia="en-US"/>
          </w:rPr>
          <w:t>–</w:t>
        </w:r>
      </w:ins>
      <w:ins w:id="32" w:author="Rob Phillips" w:date="2011-05-30T19:33:00Z">
        <w:r>
          <w:rPr>
            <w:rFonts w:ascii="Arial" w:hAnsi="Arial" w:cs="Arial"/>
            <w:sz w:val="22"/>
            <w:szCs w:val="22"/>
            <w:lang w:eastAsia="en-US"/>
          </w:rPr>
          <w:t xml:space="preserve"> e.</w:t>
        </w:r>
      </w:ins>
      <w:ins w:id="33" w:author="Rob Phillips" w:date="2011-05-30T19:34:00Z">
        <w:r>
          <w:rPr>
            <w:rFonts w:ascii="Arial" w:hAnsi="Arial" w:cs="Arial"/>
            <w:sz w:val="22"/>
            <w:szCs w:val="22"/>
            <w:lang w:eastAsia="en-US"/>
          </w:rPr>
          <w:t>g. songs</w:t>
        </w:r>
      </w:ins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Following contents will need Administrator’s release action (moderation mode) to be viewable:</w:t>
      </w:r>
    </w:p>
    <w:p w:rsidR="00097118" w:rsidRDefault="00097118" w:rsidP="00A17C8A">
      <w:pPr>
        <w:numPr>
          <w:ilvl w:val="0"/>
          <w:numId w:val="19"/>
          <w:numberingChange w:id="34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Events comment. </w:t>
      </w:r>
    </w:p>
    <w:p w:rsidR="00097118" w:rsidRDefault="00097118" w:rsidP="004D3759">
      <w:pPr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After Administrator’s release, events comments are viewable by public.</w:t>
      </w:r>
    </w:p>
    <w:p w:rsidR="00097118" w:rsidRDefault="00097118" w:rsidP="00A17C8A">
      <w:pPr>
        <w:numPr>
          <w:ilvl w:val="0"/>
          <w:numId w:val="19"/>
          <w:numberingChange w:id="35" w:author="Rob Phillips" w:date="2011-05-30T19:33:00Z" w:original=""/>
        </w:numPr>
        <w:tabs>
          <w:tab w:val="clear" w:pos="1440"/>
        </w:tabs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Choir Bookings. </w:t>
      </w:r>
    </w:p>
    <w:p w:rsidR="00097118" w:rsidRDefault="00097118" w:rsidP="004D3759">
      <w:pPr>
        <w:ind w:left="108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After Administrator’s release, choir bookings are viewable by members.</w:t>
      </w:r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Gallery page will link closely to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picasa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(please refer to </w:t>
      </w:r>
      <w:hyperlink r:id="rId7" w:history="1">
        <w:r w:rsidRPr="005C29F3">
          <w:rPr>
            <w:rStyle w:val="Hyperlink"/>
            <w:rFonts w:ascii="Arial" w:hAnsi="Arial" w:cs="Arial"/>
            <w:sz w:val="22"/>
            <w:szCs w:val="22"/>
            <w:lang w:eastAsia="en-US"/>
          </w:rPr>
          <w:t>http://picasaweb.google.com</w:t>
        </w:r>
      </w:hyperlink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  <w:proofErr w:type="gramStart"/>
      <w:r>
        <w:rPr>
          <w:rFonts w:ascii="Arial" w:hAnsi="Arial" w:cs="Arial"/>
          <w:sz w:val="22"/>
          <w:szCs w:val="22"/>
          <w:lang w:eastAsia="en-US"/>
        </w:rPr>
        <w:t xml:space="preserve">For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picasa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functionalities).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</w:t>
      </w:r>
    </w:p>
    <w:p w:rsidR="00097118" w:rsidRDefault="00097118" w:rsidP="00912E63">
      <w:pPr>
        <w:ind w:left="72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Gallery page will show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picasa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album only (its page size’s picture is clickable to WVC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picasaweb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website).</w:t>
      </w:r>
    </w:p>
    <w:p w:rsidR="00097118" w:rsidRDefault="00097118" w:rsidP="00DA2AA9">
      <w:pPr>
        <w:ind w:left="1080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F9244C">
      <w:pPr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3</w:t>
      </w:r>
      <w:r w:rsidRPr="005541A0">
        <w:rPr>
          <w:rFonts w:ascii="Arial" w:hAnsi="Arial" w:cs="Arial"/>
          <w:b/>
          <w:bCs/>
          <w:sz w:val="22"/>
          <w:szCs w:val="22"/>
          <w:lang w:eastAsia="en-US"/>
        </w:rPr>
        <w:t>.</w:t>
      </w:r>
      <w:r w:rsidRPr="005541A0">
        <w:rPr>
          <w:rFonts w:ascii="Arial" w:hAnsi="Arial" w:cs="Arial"/>
          <w:b/>
          <w:bCs/>
          <w:sz w:val="22"/>
          <w:szCs w:val="22"/>
          <w:lang w:eastAsia="en-US"/>
        </w:rPr>
        <w:tab/>
      </w:r>
      <w:r>
        <w:rPr>
          <w:rFonts w:ascii="Arial" w:hAnsi="Arial" w:cs="Arial"/>
          <w:b/>
          <w:bCs/>
          <w:sz w:val="22"/>
          <w:szCs w:val="22"/>
          <w:lang w:eastAsia="en-US"/>
        </w:rPr>
        <w:t>Wireframe.</w:t>
      </w:r>
    </w:p>
    <w:p w:rsidR="00097118" w:rsidRDefault="00097118" w:rsidP="00F9244C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DB449D"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Shows each website’s page layout.</w:t>
      </w:r>
    </w:p>
    <w:p w:rsidR="00097118" w:rsidRDefault="00097118" w:rsidP="00F9244C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Pr="00DB449D">
        <w:rPr>
          <w:rFonts w:ascii="Arial" w:hAnsi="Arial" w:cs="Arial"/>
          <w:sz w:val="22"/>
          <w:szCs w:val="22"/>
          <w:lang w:eastAsia="en-US"/>
        </w:rPr>
        <w:t>Please refer to separate document</w:t>
      </w:r>
      <w:proofErr w:type="gramStart"/>
      <w:r w:rsidRPr="00DB449D">
        <w:rPr>
          <w:rFonts w:ascii="Arial" w:hAnsi="Arial" w:cs="Arial"/>
          <w:sz w:val="22"/>
          <w:szCs w:val="22"/>
          <w:lang w:eastAsia="en-US"/>
        </w:rPr>
        <w:t>.</w:t>
      </w:r>
      <w:r>
        <w:rPr>
          <w:rFonts w:ascii="Arial" w:hAnsi="Arial" w:cs="Arial"/>
          <w:sz w:val="22"/>
          <w:szCs w:val="22"/>
          <w:lang w:eastAsia="en-US"/>
        </w:rPr>
        <w:t>: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WVC Wireframe.</w:t>
      </w:r>
    </w:p>
    <w:p w:rsidR="00097118" w:rsidRPr="00DB449D" w:rsidRDefault="00097118" w:rsidP="00F9244C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F9244C">
      <w:pPr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4.</w:t>
      </w:r>
      <w:r>
        <w:rPr>
          <w:rFonts w:ascii="Arial" w:hAnsi="Arial" w:cs="Arial"/>
          <w:b/>
          <w:bCs/>
          <w:sz w:val="22"/>
          <w:szCs w:val="22"/>
          <w:lang w:eastAsia="en-US"/>
        </w:rPr>
        <w:tab/>
        <w:t>Prototype.</w:t>
      </w:r>
    </w:p>
    <w:p w:rsidR="00097118" w:rsidRDefault="00097118" w:rsidP="00F9244C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F71A18">
        <w:rPr>
          <w:rFonts w:ascii="Arial" w:hAnsi="Arial" w:cs="Arial"/>
          <w:b/>
          <w:bCs/>
          <w:sz w:val="22"/>
          <w:szCs w:val="22"/>
          <w:lang w:eastAsia="en-US"/>
        </w:rPr>
        <w:tab/>
      </w:r>
      <w:r w:rsidRPr="00F71A18">
        <w:rPr>
          <w:rFonts w:ascii="Arial" w:hAnsi="Arial" w:cs="Arial"/>
          <w:sz w:val="22"/>
          <w:szCs w:val="22"/>
          <w:lang w:eastAsia="en-US"/>
        </w:rPr>
        <w:t xml:space="preserve">Available at: </w:t>
      </w:r>
    </w:p>
    <w:p w:rsidR="00097118" w:rsidRPr="00C51B82" w:rsidRDefault="00097118" w:rsidP="00F9244C">
      <w:pPr>
        <w:ind w:left="709" w:hanging="284"/>
        <w:rPr>
          <w:rFonts w:ascii="Arial" w:hAnsi="Arial" w:cs="Arial"/>
          <w:sz w:val="22"/>
          <w:szCs w:val="22"/>
        </w:rPr>
      </w:pPr>
      <w:r w:rsidRPr="00C51B82">
        <w:rPr>
          <w:rFonts w:ascii="Arial" w:hAnsi="Arial" w:cs="Arial"/>
          <w:sz w:val="22"/>
          <w:szCs w:val="22"/>
          <w:lang w:eastAsia="en-US"/>
        </w:rPr>
        <w:tab/>
      </w:r>
      <w:hyperlink r:id="rId8" w:history="1">
        <w:r w:rsidRPr="00C51B82">
          <w:rPr>
            <w:rStyle w:val="Hyperlink"/>
            <w:rFonts w:ascii="Arial" w:hAnsi="Arial" w:cs="Arial"/>
            <w:sz w:val="22"/>
            <w:szCs w:val="22"/>
          </w:rPr>
          <w:t>https://sites.google.com/a/certfour.com/wvc/</w:t>
        </w:r>
      </w:hyperlink>
    </w:p>
    <w:p w:rsidR="00097118" w:rsidRPr="00C51B82" w:rsidRDefault="00097118" w:rsidP="00F9244C">
      <w:pPr>
        <w:ind w:left="709" w:hanging="284"/>
        <w:rPr>
          <w:rFonts w:ascii="Arial" w:hAnsi="Arial" w:cs="Arial"/>
          <w:sz w:val="22"/>
          <w:szCs w:val="22"/>
        </w:rPr>
      </w:pPr>
      <w:r w:rsidRPr="00C51B82">
        <w:rPr>
          <w:rFonts w:ascii="Arial" w:hAnsi="Arial" w:cs="Arial"/>
          <w:sz w:val="22"/>
          <w:szCs w:val="22"/>
        </w:rPr>
        <w:tab/>
      </w:r>
      <w:proofErr w:type="gramStart"/>
      <w:r w:rsidRPr="00C51B82">
        <w:rPr>
          <w:rFonts w:ascii="Arial" w:hAnsi="Arial" w:cs="Arial"/>
          <w:sz w:val="22"/>
          <w:szCs w:val="22"/>
        </w:rPr>
        <w:t>and</w:t>
      </w:r>
      <w:proofErr w:type="gramEnd"/>
    </w:p>
    <w:p w:rsidR="00097118" w:rsidRPr="00C51B82" w:rsidRDefault="00097118" w:rsidP="00F9244C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C51B82">
        <w:rPr>
          <w:rFonts w:ascii="Arial" w:hAnsi="Arial" w:cs="Arial"/>
          <w:sz w:val="22"/>
          <w:szCs w:val="22"/>
        </w:rPr>
        <w:tab/>
        <w:t>http://</w:t>
      </w:r>
      <w:r>
        <w:rPr>
          <w:rFonts w:ascii="Arial" w:hAnsi="Arial" w:cs="Arial"/>
          <w:sz w:val="22"/>
          <w:szCs w:val="22"/>
        </w:rPr>
        <w:t>www.workingvoiceschoir.org.au</w:t>
      </w:r>
    </w:p>
    <w:p w:rsidR="00097118" w:rsidRDefault="00097118" w:rsidP="000540CC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6.</w:t>
      </w:r>
      <w:r>
        <w:rPr>
          <w:rFonts w:ascii="Cooper Black" w:hAnsi="Cooper Black" w:cs="Cooper Black"/>
          <w:lang w:eastAsia="en-US"/>
        </w:rPr>
        <w:tab/>
        <w:t>Technical Specification.</w:t>
      </w:r>
    </w:p>
    <w:p w:rsidR="00097118" w:rsidRDefault="00097118" w:rsidP="004A6197">
      <w:pPr>
        <w:ind w:left="426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Cooper Black" w:hAnsi="Cooper Black" w:cs="Cooper Black"/>
          <w:lang w:eastAsia="en-US"/>
        </w:rPr>
        <w:tab/>
      </w:r>
      <w:r w:rsidRPr="00A84D01">
        <w:rPr>
          <w:rFonts w:ascii="Arial" w:hAnsi="Arial" w:cs="Arial"/>
          <w:sz w:val="22"/>
          <w:szCs w:val="22"/>
          <w:lang w:eastAsia="en-US"/>
        </w:rPr>
        <w:t xml:space="preserve">Please refer to </w:t>
      </w:r>
      <w:r>
        <w:rPr>
          <w:rFonts w:ascii="Arial" w:hAnsi="Arial" w:cs="Arial"/>
          <w:sz w:val="22"/>
          <w:szCs w:val="22"/>
          <w:lang w:eastAsia="en-US"/>
        </w:rPr>
        <w:t>Technical Specification document, which contains detail check list of:</w:t>
      </w:r>
    </w:p>
    <w:p w:rsidR="00097118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Target Specifications</w:t>
      </w:r>
    </w:p>
    <w:p w:rsidR="00097118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>Functionality / Features</w:t>
      </w:r>
    </w:p>
    <w:p w:rsidR="00097118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>Design / Layout / Code</w:t>
      </w:r>
    </w:p>
    <w:p w:rsidR="00097118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4.</w:t>
      </w:r>
      <w:r>
        <w:rPr>
          <w:rFonts w:ascii="Arial" w:hAnsi="Arial" w:cs="Arial"/>
          <w:sz w:val="22"/>
          <w:szCs w:val="22"/>
          <w:lang w:eastAsia="en-US"/>
        </w:rPr>
        <w:tab/>
        <w:t>File Structure / Directory Preferences</w:t>
      </w:r>
    </w:p>
    <w:p w:rsidR="00097118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5.</w:t>
      </w:r>
      <w:r>
        <w:rPr>
          <w:rFonts w:ascii="Arial" w:hAnsi="Arial" w:cs="Arial"/>
          <w:sz w:val="22"/>
          <w:szCs w:val="22"/>
          <w:lang w:eastAsia="en-US"/>
        </w:rPr>
        <w:tab/>
        <w:t>Server / Hosting Information</w:t>
      </w:r>
    </w:p>
    <w:p w:rsidR="00097118" w:rsidRPr="007C0792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7C0792">
        <w:rPr>
          <w:rFonts w:ascii="Arial" w:hAnsi="Arial" w:cs="Arial"/>
          <w:sz w:val="22"/>
          <w:szCs w:val="22"/>
          <w:lang w:eastAsia="en-US"/>
        </w:rPr>
        <w:t>6.</w:t>
      </w:r>
      <w:r w:rsidRPr="007C0792">
        <w:rPr>
          <w:rFonts w:ascii="Arial" w:hAnsi="Arial" w:cs="Arial"/>
          <w:sz w:val="22"/>
          <w:szCs w:val="22"/>
          <w:lang w:eastAsia="en-US"/>
        </w:rPr>
        <w:tab/>
        <w:t>Website Style Guide</w:t>
      </w:r>
    </w:p>
    <w:p w:rsidR="00097118" w:rsidRPr="007C0792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7C0792">
        <w:rPr>
          <w:rFonts w:ascii="Arial" w:hAnsi="Arial" w:cs="Arial"/>
          <w:sz w:val="22"/>
          <w:szCs w:val="22"/>
          <w:lang w:eastAsia="en-US"/>
        </w:rPr>
        <w:t>7.</w:t>
      </w:r>
      <w:r w:rsidRPr="007C0792">
        <w:rPr>
          <w:rFonts w:ascii="Arial" w:hAnsi="Arial" w:cs="Arial"/>
          <w:sz w:val="22"/>
          <w:szCs w:val="22"/>
          <w:lang w:eastAsia="en-US"/>
        </w:rPr>
        <w:tab/>
        <w:t>Details of unique pages</w:t>
      </w:r>
    </w:p>
    <w:p w:rsidR="00097118" w:rsidRPr="007C0792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 w:rsidRPr="007C0792">
        <w:rPr>
          <w:rFonts w:ascii="Arial" w:hAnsi="Arial" w:cs="Arial"/>
          <w:sz w:val="22"/>
          <w:szCs w:val="22"/>
          <w:lang w:eastAsia="en-US"/>
        </w:rPr>
        <w:t>8.</w:t>
      </w:r>
      <w:r w:rsidRPr="007C0792">
        <w:rPr>
          <w:rFonts w:ascii="Arial" w:hAnsi="Arial" w:cs="Arial"/>
          <w:sz w:val="22"/>
          <w:szCs w:val="22"/>
          <w:lang w:eastAsia="en-US"/>
        </w:rPr>
        <w:tab/>
        <w:t>Intellectual Property / Copyright register</w:t>
      </w:r>
    </w:p>
    <w:p w:rsidR="00097118" w:rsidRPr="00A84D01" w:rsidRDefault="00097118" w:rsidP="007C0792">
      <w:pPr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9.</w:t>
      </w:r>
      <w:r>
        <w:rPr>
          <w:rFonts w:ascii="Arial" w:hAnsi="Arial" w:cs="Arial"/>
          <w:sz w:val="22"/>
          <w:szCs w:val="22"/>
          <w:lang w:eastAsia="en-US"/>
        </w:rPr>
        <w:tab/>
        <w:t>Visual / Page Layout Diagram (same as WVC Wireframe).</w:t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 xml:space="preserve">7. </w:t>
      </w:r>
      <w:r>
        <w:rPr>
          <w:rFonts w:ascii="Cooper Black" w:hAnsi="Cooper Black" w:cs="Cooper Black"/>
          <w:lang w:eastAsia="en-US"/>
        </w:rPr>
        <w:tab/>
        <w:t>Content Plan:</w:t>
      </w:r>
    </w:p>
    <w:p w:rsidR="00097118" w:rsidRDefault="00097118" w:rsidP="00EA4CDE">
      <w:pPr>
        <w:ind w:left="840" w:hanging="415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097118" w:rsidRDefault="00097118" w:rsidP="00EA4CDE">
      <w:pPr>
        <w:ind w:left="480" w:hanging="480"/>
        <w:rPr>
          <w:rFonts w:ascii="Arial" w:hAnsi="Arial" w:cs="Arial"/>
          <w:sz w:val="22"/>
          <w:szCs w:val="22"/>
          <w:lang w:eastAsia="en-US"/>
        </w:rPr>
      </w:pPr>
      <w:r w:rsidRPr="00070986"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Following is the content inventory of WVC website, there are 24 pages for this website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..</w:t>
      </w:r>
      <w:proofErr w:type="gramEnd"/>
    </w:p>
    <w:p w:rsidR="00097118" w:rsidRDefault="00097118" w:rsidP="00EA4CDE">
      <w:pPr>
        <w:ind w:left="840" w:hanging="415"/>
        <w:rPr>
          <w:rFonts w:ascii="Arial" w:hAnsi="Arial" w:cs="Arial"/>
          <w:sz w:val="22"/>
          <w:szCs w:val="22"/>
          <w:lang w:eastAsia="en-US"/>
        </w:rPr>
      </w:pPr>
    </w:p>
    <w:tbl>
      <w:tblPr>
        <w:tblW w:w="9000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1680"/>
        <w:gridCol w:w="1560"/>
        <w:gridCol w:w="1200"/>
        <w:gridCol w:w="1800"/>
        <w:gridCol w:w="2040"/>
      </w:tblGrid>
      <w:tr w:rsidR="00097118" w:rsidRPr="001A133F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133F">
              <w:rPr>
                <w:rFonts w:ascii="Arial" w:hAnsi="Arial" w:cs="Arial"/>
                <w:sz w:val="18"/>
                <w:szCs w:val="18"/>
              </w:rPr>
              <w:t>Page ID</w:t>
            </w:r>
          </w:p>
        </w:tc>
        <w:tc>
          <w:tcPr>
            <w:tcW w:w="1680" w:type="dxa"/>
            <w:vAlign w:val="center"/>
          </w:tcPr>
          <w:p w:rsidR="00097118" w:rsidRPr="001A133F" w:rsidRDefault="00097118" w:rsidP="00F80CC6">
            <w:pPr>
              <w:ind w:left="-108"/>
              <w:jc w:val="center"/>
              <w:rPr>
                <w:rFonts w:ascii="Arial" w:hAnsi="Arial" w:cs="Arial"/>
              </w:rPr>
            </w:pPr>
            <w:r w:rsidRPr="001A133F">
              <w:rPr>
                <w:rFonts w:ascii="Arial" w:hAnsi="Arial" w:cs="Arial"/>
                <w:sz w:val="22"/>
                <w:szCs w:val="22"/>
              </w:rPr>
              <w:t>Page Name</w:t>
            </w:r>
          </w:p>
        </w:tc>
        <w:tc>
          <w:tcPr>
            <w:tcW w:w="1560" w:type="dxa"/>
            <w:vAlign w:val="center"/>
          </w:tcPr>
          <w:p w:rsidR="00097118" w:rsidRPr="001A133F" w:rsidRDefault="00097118" w:rsidP="00980791">
            <w:pPr>
              <w:ind w:left="-108" w:right="-108"/>
              <w:jc w:val="center"/>
              <w:rPr>
                <w:rFonts w:ascii="Arial" w:hAnsi="Arial" w:cs="Arial"/>
              </w:rPr>
            </w:pPr>
            <w:r w:rsidRPr="001A133F">
              <w:rPr>
                <w:rFonts w:ascii="Arial" w:hAnsi="Arial" w:cs="Arial"/>
                <w:sz w:val="22"/>
                <w:szCs w:val="22"/>
              </w:rPr>
              <w:t>Link</w:t>
            </w:r>
          </w:p>
        </w:tc>
        <w:tc>
          <w:tcPr>
            <w:tcW w:w="1200" w:type="dxa"/>
            <w:vAlign w:val="center"/>
          </w:tcPr>
          <w:p w:rsidR="00097118" w:rsidRPr="001A133F" w:rsidRDefault="00097118" w:rsidP="00F80CC6">
            <w:pPr>
              <w:jc w:val="center"/>
              <w:rPr>
                <w:rFonts w:ascii="Arial" w:hAnsi="Arial" w:cs="Arial"/>
              </w:rPr>
            </w:pPr>
            <w:r w:rsidRPr="001A133F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800" w:type="dxa"/>
            <w:vAlign w:val="center"/>
          </w:tcPr>
          <w:p w:rsidR="00097118" w:rsidRPr="001A133F" w:rsidRDefault="00097118" w:rsidP="00F80CC6">
            <w:pPr>
              <w:jc w:val="center"/>
              <w:rPr>
                <w:rFonts w:ascii="Arial" w:hAnsi="Arial" w:cs="Arial"/>
              </w:rPr>
            </w:pPr>
            <w:r w:rsidRPr="001A133F">
              <w:rPr>
                <w:rFonts w:ascii="Arial" w:hAnsi="Arial" w:cs="Arial"/>
                <w:sz w:val="22"/>
                <w:szCs w:val="22"/>
              </w:rPr>
              <w:t>Keywords</w:t>
            </w:r>
          </w:p>
        </w:tc>
        <w:tc>
          <w:tcPr>
            <w:tcW w:w="2040" w:type="dxa"/>
            <w:vAlign w:val="center"/>
          </w:tcPr>
          <w:p w:rsidR="00097118" w:rsidRPr="001A133F" w:rsidRDefault="00097118" w:rsidP="00F80CC6">
            <w:pPr>
              <w:jc w:val="center"/>
              <w:rPr>
                <w:rFonts w:ascii="Arial" w:hAnsi="Arial" w:cs="Arial"/>
              </w:rPr>
            </w:pPr>
            <w:r w:rsidRPr="001A133F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33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961848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Home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  <w:r w:rsidRPr="003F6293">
              <w:rPr>
                <w:rFonts w:ascii="Arial" w:hAnsi="Arial" w:cs="Arial"/>
                <w:sz w:val="20"/>
                <w:szCs w:val="20"/>
              </w:rPr>
              <w:t>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voices, choir, song, music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home page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A133F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961848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Events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3F6293">
              <w:rPr>
                <w:rFonts w:ascii="Arial" w:hAnsi="Arial" w:cs="Arial"/>
                <w:sz w:val="20"/>
                <w:szCs w:val="20"/>
              </w:rPr>
              <w:t>vents.php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</w:t>
            </w:r>
            <w:r w:rsidRPr="00945724">
              <w:rPr>
                <w:rFonts w:ascii="Arial" w:hAnsi="Arial" w:cs="Arial"/>
                <w:sz w:val="20"/>
                <w:szCs w:val="20"/>
              </w:rPr>
              <w:t>, events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events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1680" w:type="dxa"/>
            <w:vAlign w:val="center"/>
          </w:tcPr>
          <w:p w:rsidR="00097118" w:rsidRPr="00980791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Events- comment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events, comments</w:t>
            </w:r>
          </w:p>
        </w:tc>
        <w:tc>
          <w:tcPr>
            <w:tcW w:w="2040" w:type="dxa"/>
            <w:vAlign w:val="center"/>
          </w:tcPr>
          <w:p w:rsidR="00097118" w:rsidRDefault="00097118" w:rsidP="00961848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events comment</w:t>
            </w:r>
          </w:p>
        </w:tc>
      </w:tr>
      <w:tr w:rsidR="00097118" w:rsidRPr="00961848">
        <w:tc>
          <w:tcPr>
            <w:tcW w:w="720" w:type="dxa"/>
            <w:vAlign w:val="center"/>
          </w:tcPr>
          <w:p w:rsidR="00097118" w:rsidRPr="001A133F" w:rsidRDefault="00097118" w:rsidP="00A14446">
            <w:pPr>
              <w:ind w:left="-108" w:right="-10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1680" w:type="dxa"/>
            <w:vAlign w:val="center"/>
          </w:tcPr>
          <w:p w:rsidR="00097118" w:rsidRPr="00961848" w:rsidRDefault="00097118" w:rsidP="00A14446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 xml:space="preserve">Events-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nter</w:t>
            </w:r>
          </w:p>
        </w:tc>
        <w:tc>
          <w:tcPr>
            <w:tcW w:w="1560" w:type="dxa"/>
            <w:vAlign w:val="center"/>
          </w:tcPr>
          <w:p w:rsidR="00097118" w:rsidRPr="00961848" w:rsidRDefault="00097118" w:rsidP="00980791">
            <w:pPr>
              <w:ind w:left="-108"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events2.php</w:t>
            </w:r>
          </w:p>
        </w:tc>
        <w:tc>
          <w:tcPr>
            <w:tcW w:w="120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 xml:space="preserve">html + </w:t>
            </w:r>
            <w:proofErr w:type="spellStart"/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choir, events</w:t>
            </w:r>
          </w:p>
        </w:tc>
        <w:tc>
          <w:tcPr>
            <w:tcW w:w="204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WVC events new entry</w:t>
            </w:r>
          </w:p>
        </w:tc>
      </w:tr>
      <w:tr w:rsidR="00097118" w:rsidRPr="00961848">
        <w:tc>
          <w:tcPr>
            <w:tcW w:w="720" w:type="dxa"/>
            <w:vAlign w:val="center"/>
          </w:tcPr>
          <w:p w:rsidR="00097118" w:rsidRPr="001A133F" w:rsidRDefault="00097118" w:rsidP="00A14446">
            <w:pPr>
              <w:ind w:left="-108" w:right="-10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A133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80" w:type="dxa"/>
            <w:vAlign w:val="center"/>
          </w:tcPr>
          <w:p w:rsidR="00097118" w:rsidRPr="00961848" w:rsidRDefault="00097118" w:rsidP="00A14446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Events-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</w:t>
            </w: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pdate</w:t>
            </w:r>
          </w:p>
        </w:tc>
        <w:tc>
          <w:tcPr>
            <w:tcW w:w="1560" w:type="dxa"/>
            <w:vAlign w:val="center"/>
          </w:tcPr>
          <w:p w:rsidR="00097118" w:rsidRPr="00961848" w:rsidRDefault="00097118" w:rsidP="00980791">
            <w:pPr>
              <w:ind w:left="-108"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events3.php</w:t>
            </w:r>
          </w:p>
        </w:tc>
        <w:tc>
          <w:tcPr>
            <w:tcW w:w="120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 xml:space="preserve">html + </w:t>
            </w:r>
            <w:proofErr w:type="spellStart"/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choir, events</w:t>
            </w:r>
          </w:p>
        </w:tc>
        <w:tc>
          <w:tcPr>
            <w:tcW w:w="204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1848">
              <w:rPr>
                <w:rFonts w:ascii="Arial" w:hAnsi="Arial" w:cs="Arial"/>
                <w:color w:val="000000"/>
                <w:sz w:val="20"/>
                <w:szCs w:val="20"/>
              </w:rPr>
              <w:t>WVC events update</w:t>
            </w:r>
          </w:p>
        </w:tc>
      </w:tr>
      <w:tr w:rsidR="00097118" w:rsidRPr="00961848">
        <w:tc>
          <w:tcPr>
            <w:tcW w:w="720" w:type="dxa"/>
            <w:vAlign w:val="center"/>
          </w:tcPr>
          <w:p w:rsidR="00097118" w:rsidRPr="001A133F" w:rsidRDefault="00097118" w:rsidP="00A14446">
            <w:pPr>
              <w:ind w:left="-108" w:right="-10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680" w:type="dxa"/>
            <w:vAlign w:val="center"/>
          </w:tcPr>
          <w:p w:rsidR="00097118" w:rsidRPr="00961848" w:rsidRDefault="00097118" w:rsidP="00A14446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Choir-Booking</w:t>
            </w:r>
          </w:p>
        </w:tc>
        <w:tc>
          <w:tcPr>
            <w:tcW w:w="1560" w:type="dxa"/>
            <w:vAlign w:val="center"/>
          </w:tcPr>
          <w:p w:rsidR="00097118" w:rsidRPr="00961848" w:rsidRDefault="00097118" w:rsidP="00980791">
            <w:pPr>
              <w:ind w:left="-108"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choirbooking.php</w:t>
            </w:r>
          </w:p>
        </w:tc>
        <w:tc>
          <w:tcPr>
            <w:tcW w:w="120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choir, events, booking</w:t>
            </w:r>
          </w:p>
        </w:tc>
        <w:tc>
          <w:tcPr>
            <w:tcW w:w="2040" w:type="dxa"/>
            <w:vAlign w:val="center"/>
          </w:tcPr>
          <w:p w:rsidR="00097118" w:rsidRPr="0096184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WVC choir booking</w:t>
            </w:r>
          </w:p>
        </w:tc>
      </w:tr>
      <w:tr w:rsidR="00097118" w:rsidRPr="00961848">
        <w:tc>
          <w:tcPr>
            <w:tcW w:w="720" w:type="dxa"/>
            <w:vAlign w:val="center"/>
          </w:tcPr>
          <w:p w:rsidR="00097118" w:rsidRDefault="00097118" w:rsidP="00A14446">
            <w:pPr>
              <w:ind w:left="-108" w:right="-10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680" w:type="dxa"/>
            <w:vAlign w:val="center"/>
          </w:tcPr>
          <w:p w:rsidR="00097118" w:rsidRDefault="00097118" w:rsidP="00A14446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Choir-Booking-Review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Choirbooking2.php</w:t>
            </w:r>
          </w:p>
        </w:tc>
        <w:tc>
          <w:tcPr>
            <w:tcW w:w="1200" w:type="dxa"/>
            <w:vAlign w:val="center"/>
          </w:tcPr>
          <w:p w:rsidR="0009711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Choir, events, booking</w:t>
            </w:r>
          </w:p>
        </w:tc>
        <w:tc>
          <w:tcPr>
            <w:tcW w:w="2040" w:type="dxa"/>
            <w:vAlign w:val="center"/>
          </w:tcPr>
          <w:p w:rsidR="00097118" w:rsidRDefault="00097118" w:rsidP="00961848">
            <w:pPr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WVC choir booking review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A133F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Songs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songs</w:t>
            </w:r>
            <w:r w:rsidRPr="003F6293">
              <w:rPr>
                <w:rFonts w:ascii="Arial" w:hAnsi="Arial" w:cs="Arial"/>
                <w:sz w:val="20"/>
                <w:szCs w:val="20"/>
              </w:rPr>
              <w:t>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songs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songs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1680" w:type="dxa"/>
            <w:vAlign w:val="center"/>
          </w:tcPr>
          <w:p w:rsidR="00097118" w:rsidRPr="00980791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Songs- enter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songs2.php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songs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songs new entry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1680" w:type="dxa"/>
            <w:vAlign w:val="center"/>
          </w:tcPr>
          <w:p w:rsidR="00097118" w:rsidRPr="00980791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Songs- update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songs3.php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songs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WVS songs update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Gallery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gallery</w:t>
            </w:r>
            <w:r w:rsidRPr="003F6293">
              <w:rPr>
                <w:rFonts w:ascii="Arial" w:hAnsi="Arial" w:cs="Arial"/>
                <w:sz w:val="20"/>
                <w:szCs w:val="20"/>
              </w:rPr>
              <w:t>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gallery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picture gallery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1F60EE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1A133F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1F60EE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About Us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1F60EE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  <w:r w:rsidRPr="003F6293">
              <w:rPr>
                <w:rFonts w:ascii="Arial" w:hAnsi="Arial" w:cs="Arial"/>
                <w:sz w:val="20"/>
                <w:szCs w:val="20"/>
              </w:rPr>
              <w:t>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1F60E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1F60E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 WVC, choir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1F60EE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 WVC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33F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Members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members</w:t>
            </w:r>
            <w:r w:rsidRPr="003F6293">
              <w:rPr>
                <w:rFonts w:ascii="Arial" w:hAnsi="Arial" w:cs="Arial"/>
                <w:sz w:val="20"/>
                <w:szCs w:val="20"/>
              </w:rPr>
              <w:t>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member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Members Only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</w:t>
            </w:r>
          </w:p>
        </w:tc>
        <w:tc>
          <w:tcPr>
            <w:tcW w:w="1680" w:type="dxa"/>
            <w:vAlign w:val="center"/>
          </w:tcPr>
          <w:p w:rsidR="00097118" w:rsidRPr="00980791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Members- update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members2.php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member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133F">
              <w:rPr>
                <w:rFonts w:ascii="Arial" w:hAnsi="Arial" w:cs="Arial"/>
                <w:sz w:val="20"/>
                <w:szCs w:val="20"/>
              </w:rPr>
              <w:t>7.0</w:t>
            </w:r>
          </w:p>
        </w:tc>
        <w:tc>
          <w:tcPr>
            <w:tcW w:w="1680" w:type="dxa"/>
            <w:vAlign w:val="center"/>
          </w:tcPr>
          <w:p w:rsidR="00097118" w:rsidRPr="00A90C6A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A90C6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Joining Choir</w:t>
            </w:r>
          </w:p>
        </w:tc>
        <w:tc>
          <w:tcPr>
            <w:tcW w:w="1560" w:type="dxa"/>
            <w:vAlign w:val="center"/>
          </w:tcPr>
          <w:p w:rsidR="00097118" w:rsidRPr="003F6293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joining</w:t>
            </w:r>
            <w:r w:rsidRPr="003F6293">
              <w:rPr>
                <w:rFonts w:ascii="Arial" w:hAnsi="Arial" w:cs="Arial"/>
                <w:sz w:val="20"/>
                <w:szCs w:val="20"/>
              </w:rPr>
              <w:t>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45724"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 w:rsidRPr="00945724"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joining</w:t>
            </w:r>
          </w:p>
        </w:tc>
        <w:tc>
          <w:tcPr>
            <w:tcW w:w="2040" w:type="dxa"/>
            <w:vAlign w:val="center"/>
          </w:tcPr>
          <w:p w:rsidR="00097118" w:rsidRPr="00945724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to be WVC Member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1680" w:type="dxa"/>
            <w:vAlign w:val="center"/>
          </w:tcPr>
          <w:p w:rsidR="00097118" w:rsidRPr="001450BC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1450BC">
              <w:rPr>
                <w:rFonts w:ascii="Arial" w:hAnsi="Arial" w:cs="Arial"/>
                <w:sz w:val="20"/>
                <w:szCs w:val="20"/>
                <w:lang w:eastAsia="en-US"/>
              </w:rPr>
              <w:t>Joining Choir Review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Joining2.php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joining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joining choir review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Pr="001A133F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</w:t>
            </w:r>
          </w:p>
        </w:tc>
        <w:tc>
          <w:tcPr>
            <w:tcW w:w="1680" w:type="dxa"/>
            <w:vAlign w:val="center"/>
          </w:tcPr>
          <w:p w:rsidR="00097118" w:rsidRPr="002D14F6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D14F6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Login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login.php</w:t>
            </w:r>
          </w:p>
        </w:tc>
        <w:tc>
          <w:tcPr>
            <w:tcW w:w="1200" w:type="dxa"/>
            <w:vAlign w:val="center"/>
          </w:tcPr>
          <w:p w:rsidR="00097118" w:rsidRPr="00945724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login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Member login &amp;</w:t>
            </w:r>
          </w:p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 Login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</w:t>
            </w:r>
          </w:p>
        </w:tc>
        <w:tc>
          <w:tcPr>
            <w:tcW w:w="1680" w:type="dxa"/>
            <w:vAlign w:val="center"/>
          </w:tcPr>
          <w:p w:rsidR="00097118" w:rsidRPr="002D14F6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D14F6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Member News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news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Member news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68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News- Enter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news2.php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html+php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news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Member news entry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168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News- Update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news3.php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news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Member news update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1680" w:type="dxa"/>
            <w:vAlign w:val="center"/>
          </w:tcPr>
          <w:p w:rsidR="00097118" w:rsidRPr="002D14F6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D14F6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Contact US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contact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Contact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</w:t>
            </w:r>
          </w:p>
        </w:tc>
        <w:tc>
          <w:tcPr>
            <w:tcW w:w="1680" w:type="dxa"/>
            <w:vAlign w:val="center"/>
          </w:tcPr>
          <w:p w:rsidR="00097118" w:rsidRPr="002D14F6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Terms and Conditions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Termsandcond.php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Terms, conditions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terms and conditions</w:t>
            </w:r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</w:t>
            </w:r>
          </w:p>
        </w:tc>
        <w:tc>
          <w:tcPr>
            <w:tcW w:w="1680" w:type="dxa"/>
            <w:vAlign w:val="center"/>
          </w:tcPr>
          <w:p w:rsidR="00097118" w:rsidRPr="00615CAA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615CA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Disclaimer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disclaimer.php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disclaimer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WVC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Dislaimer</w:t>
            </w:r>
            <w:proofErr w:type="spellEnd"/>
          </w:p>
        </w:tc>
      </w:tr>
      <w:tr w:rsidR="00097118" w:rsidRPr="00945724">
        <w:tc>
          <w:tcPr>
            <w:tcW w:w="720" w:type="dxa"/>
            <w:vAlign w:val="center"/>
          </w:tcPr>
          <w:p w:rsidR="00097118" w:rsidRDefault="00097118" w:rsidP="00F80CC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</w:t>
            </w:r>
          </w:p>
        </w:tc>
        <w:tc>
          <w:tcPr>
            <w:tcW w:w="1680" w:type="dxa"/>
            <w:vAlign w:val="center"/>
          </w:tcPr>
          <w:p w:rsidR="00097118" w:rsidRPr="00615CAA" w:rsidRDefault="00097118" w:rsidP="00980791">
            <w:pPr>
              <w:ind w:left="-108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615CAA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Copyright</w:t>
            </w:r>
          </w:p>
        </w:tc>
        <w:tc>
          <w:tcPr>
            <w:tcW w:w="1560" w:type="dxa"/>
            <w:vAlign w:val="center"/>
          </w:tcPr>
          <w:p w:rsidR="00097118" w:rsidRDefault="00097118" w:rsidP="00980791">
            <w:pPr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copyright.php</w:t>
            </w:r>
          </w:p>
        </w:tc>
        <w:tc>
          <w:tcPr>
            <w:tcW w:w="1200" w:type="dxa"/>
            <w:vAlign w:val="center"/>
          </w:tcPr>
          <w:p w:rsidR="00097118" w:rsidRDefault="00097118" w:rsidP="00980791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180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choir, copyright</w:t>
            </w:r>
          </w:p>
        </w:tc>
        <w:tc>
          <w:tcPr>
            <w:tcW w:w="2040" w:type="dxa"/>
            <w:vAlign w:val="center"/>
          </w:tcPr>
          <w:p w:rsidR="00097118" w:rsidRDefault="00097118" w:rsidP="0051787C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WVC Copyright</w:t>
            </w:r>
          </w:p>
        </w:tc>
      </w:tr>
    </w:tbl>
    <w:p w:rsidR="00097118" w:rsidRPr="00E50CA1" w:rsidRDefault="00097118" w:rsidP="004A6197">
      <w:pPr>
        <w:ind w:left="720" w:hanging="240"/>
        <w:rPr>
          <w:rFonts w:ascii="Arial" w:hAnsi="Arial" w:cs="Arial"/>
          <w:b/>
          <w:bCs/>
          <w:sz w:val="20"/>
          <w:szCs w:val="20"/>
          <w:lang w:eastAsia="en-US"/>
        </w:rPr>
      </w:pPr>
      <w:r w:rsidRPr="00E50CA1">
        <w:rPr>
          <w:rFonts w:ascii="Arial" w:hAnsi="Arial" w:cs="Arial"/>
          <w:b/>
          <w:bCs/>
          <w:sz w:val="20"/>
          <w:szCs w:val="20"/>
          <w:lang w:eastAsia="en-US"/>
        </w:rPr>
        <w:t xml:space="preserve">Note: 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Link and </w:t>
      </w:r>
      <w:r w:rsidRPr="00E50CA1">
        <w:rPr>
          <w:rFonts w:ascii="Arial" w:hAnsi="Arial" w:cs="Arial"/>
          <w:b/>
          <w:bCs/>
          <w:sz w:val="20"/>
          <w:szCs w:val="20"/>
          <w:lang w:eastAsia="en-US"/>
        </w:rPr>
        <w:t>Page type is subject to change to Ruby on Rails implementation.</w:t>
      </w:r>
    </w:p>
    <w:p w:rsidR="00097118" w:rsidRPr="00042B49" w:rsidRDefault="00097118" w:rsidP="004A6197">
      <w:pPr>
        <w:ind w:left="720" w:hanging="240"/>
        <w:rPr>
          <w:rFonts w:ascii="Arial" w:hAnsi="Arial" w:cs="Arial"/>
          <w:sz w:val="20"/>
          <w:szCs w:val="20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8.</w:t>
      </w:r>
      <w:r>
        <w:rPr>
          <w:rFonts w:ascii="Cooper Black" w:hAnsi="Cooper Black" w:cs="Cooper Black"/>
          <w:lang w:eastAsia="en-US"/>
        </w:rPr>
        <w:tab/>
        <w:t>Testing plan.</w:t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840" w:hanging="42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Testing will be performed in </w:t>
      </w:r>
      <w:proofErr w:type="gramStart"/>
      <w:r>
        <w:rPr>
          <w:rFonts w:ascii="Arial" w:hAnsi="Arial" w:cs="Arial"/>
          <w:sz w:val="20"/>
          <w:szCs w:val="20"/>
          <w:lang w:eastAsia="en-US"/>
        </w:rPr>
        <w:t>stages :</w:t>
      </w:r>
      <w:proofErr w:type="gramEnd"/>
    </w:p>
    <w:p w:rsidR="00097118" w:rsidRDefault="00097118" w:rsidP="004A6197">
      <w:pPr>
        <w:ind w:left="720" w:hanging="30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1.</w:t>
      </w:r>
      <w:r>
        <w:rPr>
          <w:rFonts w:ascii="Arial" w:hAnsi="Arial" w:cs="Arial"/>
          <w:sz w:val="20"/>
          <w:szCs w:val="20"/>
          <w:lang w:eastAsia="en-US"/>
        </w:rPr>
        <w:tab/>
        <w:t>Unit test by Programmer and Designer.</w:t>
      </w:r>
    </w:p>
    <w:p w:rsidR="00097118" w:rsidRDefault="00097118" w:rsidP="004A6197">
      <w:pPr>
        <w:ind w:left="720" w:hanging="30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2.</w:t>
      </w:r>
      <w:r>
        <w:rPr>
          <w:rFonts w:ascii="Arial" w:hAnsi="Arial" w:cs="Arial"/>
          <w:sz w:val="20"/>
          <w:szCs w:val="20"/>
          <w:lang w:eastAsia="en-US"/>
        </w:rPr>
        <w:tab/>
        <w:t>Integration test by Programmer and Tester.</w:t>
      </w:r>
    </w:p>
    <w:p w:rsidR="00097118" w:rsidRDefault="00097118" w:rsidP="004A6197">
      <w:pPr>
        <w:ind w:left="720" w:hanging="30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3.</w:t>
      </w:r>
      <w:r>
        <w:rPr>
          <w:rFonts w:ascii="Arial" w:hAnsi="Arial" w:cs="Arial"/>
          <w:sz w:val="20"/>
          <w:szCs w:val="20"/>
          <w:lang w:eastAsia="en-US"/>
        </w:rPr>
        <w:tab/>
        <w:t>System test by team of Web Designer and Hosting Site as well as WVC representative.</w:t>
      </w:r>
    </w:p>
    <w:p w:rsidR="00097118" w:rsidRDefault="00097118" w:rsidP="0088486C">
      <w:pPr>
        <w:ind w:left="720" w:hanging="30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4.</w:t>
      </w:r>
      <w:r>
        <w:rPr>
          <w:rFonts w:ascii="Arial" w:hAnsi="Arial" w:cs="Arial"/>
          <w:sz w:val="20"/>
          <w:szCs w:val="20"/>
          <w:lang w:eastAsia="en-US"/>
        </w:rPr>
        <w:tab/>
        <w:t>Acceptance Test, Accessibility and Usability Test by WVC representative with support from Web Designer team.</w:t>
      </w:r>
    </w:p>
    <w:p w:rsidR="00097118" w:rsidRDefault="00097118" w:rsidP="0088486C">
      <w:pPr>
        <w:ind w:left="720" w:hanging="30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ab/>
        <w:t>After completion of acceptance test, the web site can enter implementation phase.</w:t>
      </w:r>
    </w:p>
    <w:p w:rsidR="00097118" w:rsidRDefault="00097118" w:rsidP="00097BC4">
      <w:pPr>
        <w:ind w:left="418"/>
        <w:rPr>
          <w:rFonts w:ascii="Arial" w:hAnsi="Arial" w:cs="Arial"/>
          <w:sz w:val="20"/>
          <w:szCs w:val="20"/>
          <w:lang w:eastAsia="en-US"/>
        </w:rPr>
      </w:pPr>
    </w:p>
    <w:p w:rsidR="00097118" w:rsidRDefault="00097118" w:rsidP="00097BC4">
      <w:pPr>
        <w:ind w:left="418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 xml:space="preserve">Testing will be performed using various </w:t>
      </w:r>
      <w:proofErr w:type="gramStart"/>
      <w:r>
        <w:rPr>
          <w:rFonts w:ascii="Arial" w:hAnsi="Arial" w:cs="Arial"/>
          <w:sz w:val="20"/>
          <w:szCs w:val="20"/>
          <w:lang w:eastAsia="en-US"/>
        </w:rPr>
        <w:t>browsers :</w:t>
      </w:r>
      <w:proofErr w:type="gramEnd"/>
      <w:r>
        <w:rPr>
          <w:rFonts w:ascii="Arial" w:hAnsi="Arial" w:cs="Arial"/>
          <w:sz w:val="20"/>
          <w:szCs w:val="20"/>
          <w:lang w:eastAsia="en-US"/>
        </w:rPr>
        <w:t xml:space="preserve"> IE, Mozilla, Chrome on various monitor size and modest PC configuration, on site as well as off site to measure response time.</w:t>
      </w:r>
    </w:p>
    <w:p w:rsidR="00097118" w:rsidRDefault="00097118" w:rsidP="00097BC4">
      <w:pPr>
        <w:ind w:left="418"/>
        <w:rPr>
          <w:rFonts w:ascii="Arial" w:hAnsi="Arial" w:cs="Arial"/>
          <w:sz w:val="20"/>
          <w:szCs w:val="20"/>
          <w:lang w:eastAsia="en-US"/>
        </w:rPr>
      </w:pPr>
    </w:p>
    <w:p w:rsidR="00097118" w:rsidRDefault="00097118" w:rsidP="00097BC4">
      <w:pPr>
        <w:ind w:left="418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Schematic picture on following page show the Testing Tasks environment (enclosed in red dotted line).</w:t>
      </w:r>
    </w:p>
    <w:p w:rsidR="00097118" w:rsidRDefault="00097118" w:rsidP="0088486C">
      <w:pPr>
        <w:ind w:left="720" w:hanging="306"/>
        <w:rPr>
          <w:rFonts w:ascii="Arial" w:hAnsi="Arial" w:cs="Arial"/>
          <w:sz w:val="20"/>
          <w:szCs w:val="20"/>
          <w:lang w:eastAsia="en-US"/>
        </w:rPr>
      </w:pPr>
    </w:p>
    <w:p w:rsidR="00097118" w:rsidRDefault="00965AAC" w:rsidP="00D60159">
      <w:pPr>
        <w:jc w:val="center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>
            <wp:extent cx="4114800" cy="41529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9.</w:t>
      </w:r>
      <w:r>
        <w:rPr>
          <w:rFonts w:ascii="Cooper Black" w:hAnsi="Cooper Black" w:cs="Cooper Black"/>
          <w:lang w:eastAsia="en-US"/>
        </w:rPr>
        <w:tab/>
        <w:t>Site updates and Maintenance.</w:t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Cooper Black" w:hAnsi="Cooper Black" w:cs="Cooper Black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Here are site updates and maintenance plan for WVC website:</w:t>
      </w:r>
    </w:p>
    <w:p w:rsidR="00097118" w:rsidRPr="00C054C3" w:rsidRDefault="00097118" w:rsidP="004A6197">
      <w:pPr>
        <w:ind w:left="426" w:hanging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F243A9">
      <w:pPr>
        <w:ind w:left="960" w:hanging="54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</w:t>
      </w:r>
      <w:r>
        <w:rPr>
          <w:rFonts w:ascii="Arial" w:hAnsi="Arial" w:cs="Arial"/>
          <w:sz w:val="20"/>
          <w:szCs w:val="20"/>
          <w:lang w:eastAsia="en-US"/>
        </w:rPr>
        <w:tab/>
        <w:t>Data contents (page dynamic contents).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9.1.1</w:t>
      </w:r>
      <w:r>
        <w:rPr>
          <w:rFonts w:ascii="Arial" w:hAnsi="Arial" w:cs="Arial"/>
          <w:sz w:val="20"/>
          <w:szCs w:val="20"/>
          <w:lang w:eastAsia="en-US"/>
        </w:rPr>
        <w:tab/>
        <w:t>New Events, New Songs, New Gallery Album and New Member News are entered by Administrator.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9.1.2.</w:t>
      </w:r>
      <w:r>
        <w:rPr>
          <w:rFonts w:ascii="Arial" w:hAnsi="Arial" w:cs="Arial"/>
          <w:sz w:val="20"/>
          <w:szCs w:val="20"/>
          <w:lang w:eastAsia="en-US"/>
        </w:rPr>
        <w:tab/>
        <w:t>Events, Songs and Member News are updated by Administrator.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9.1.3.</w:t>
      </w:r>
      <w:r>
        <w:rPr>
          <w:rFonts w:ascii="Arial" w:hAnsi="Arial" w:cs="Arial"/>
          <w:sz w:val="20"/>
          <w:szCs w:val="20"/>
          <w:lang w:eastAsia="en-US"/>
        </w:rPr>
        <w:tab/>
        <w:t>Events, Songs, News and Member data are deleted by Administrator.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9.1.4.</w:t>
      </w:r>
      <w:r>
        <w:rPr>
          <w:rFonts w:ascii="Arial" w:hAnsi="Arial" w:cs="Arial"/>
          <w:sz w:val="20"/>
          <w:szCs w:val="20"/>
          <w:lang w:eastAsia="en-US"/>
        </w:rPr>
        <w:tab/>
        <w:t xml:space="preserve">Member data are entered by member </w:t>
      </w:r>
      <w:proofErr w:type="gramStart"/>
      <w:r>
        <w:rPr>
          <w:rFonts w:ascii="Arial" w:hAnsi="Arial" w:cs="Arial"/>
          <w:sz w:val="20"/>
          <w:szCs w:val="20"/>
          <w:lang w:eastAsia="en-US"/>
        </w:rPr>
        <w:t>self .</w:t>
      </w:r>
      <w:proofErr w:type="gramEnd"/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9.1.5.</w:t>
      </w:r>
      <w:r>
        <w:rPr>
          <w:rFonts w:ascii="Arial" w:hAnsi="Arial" w:cs="Arial"/>
          <w:sz w:val="20"/>
          <w:szCs w:val="20"/>
          <w:lang w:eastAsia="en-US"/>
        </w:rPr>
        <w:tab/>
        <w:t>Member data are updated by member self.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9.1.6.</w:t>
      </w:r>
      <w:r>
        <w:rPr>
          <w:rFonts w:ascii="Arial" w:hAnsi="Arial" w:cs="Arial"/>
          <w:sz w:val="20"/>
          <w:szCs w:val="20"/>
          <w:lang w:eastAsia="en-US"/>
        </w:rPr>
        <w:tab/>
        <w:t>New Events Comments and Choir Bookings are entered by public.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9.1.7.</w:t>
      </w:r>
      <w:r>
        <w:rPr>
          <w:rFonts w:ascii="Arial" w:hAnsi="Arial" w:cs="Arial"/>
          <w:sz w:val="20"/>
          <w:szCs w:val="20"/>
          <w:lang w:eastAsia="en-US"/>
        </w:rPr>
        <w:tab/>
        <w:t>Events Comments and Choir Bookings are reviewed and released for publication by Administrator.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9.1.8.</w:t>
      </w:r>
      <w:r>
        <w:rPr>
          <w:rFonts w:ascii="Arial" w:hAnsi="Arial" w:cs="Arial"/>
          <w:sz w:val="20"/>
          <w:szCs w:val="20"/>
          <w:lang w:eastAsia="en-US"/>
        </w:rPr>
        <w:tab/>
        <w:t>Events Comments and Choir Bookings are deleted by Administrator.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9.1.9.</w:t>
      </w:r>
      <w:r>
        <w:rPr>
          <w:rFonts w:ascii="Arial" w:hAnsi="Arial" w:cs="Arial"/>
          <w:sz w:val="20"/>
          <w:szCs w:val="20"/>
          <w:lang w:eastAsia="en-US"/>
        </w:rPr>
        <w:tab/>
        <w:t xml:space="preserve">Gallery pictures (to </w:t>
      </w:r>
      <w:proofErr w:type="spellStart"/>
      <w:r>
        <w:rPr>
          <w:rFonts w:ascii="Arial" w:hAnsi="Arial" w:cs="Arial"/>
          <w:sz w:val="20"/>
          <w:szCs w:val="20"/>
          <w:lang w:eastAsia="en-US"/>
        </w:rPr>
        <w:t>picasa</w:t>
      </w:r>
      <w:proofErr w:type="spellEnd"/>
      <w:r>
        <w:rPr>
          <w:rFonts w:ascii="Arial" w:hAnsi="Arial" w:cs="Arial"/>
          <w:sz w:val="20"/>
          <w:szCs w:val="20"/>
          <w:lang w:eastAsia="en-US"/>
        </w:rPr>
        <w:t>) are uploaded by Administrator.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9.1.10.</w:t>
      </w:r>
      <w:r>
        <w:rPr>
          <w:rFonts w:ascii="Arial" w:hAnsi="Arial" w:cs="Arial"/>
          <w:sz w:val="20"/>
          <w:szCs w:val="20"/>
          <w:lang w:eastAsia="en-US"/>
        </w:rPr>
        <w:tab/>
        <w:t>Gallery albums are entered, updated and deleted by Administrator.</w:t>
      </w:r>
      <w:r>
        <w:rPr>
          <w:rFonts w:ascii="Arial" w:hAnsi="Arial" w:cs="Arial"/>
          <w:sz w:val="20"/>
          <w:szCs w:val="20"/>
          <w:lang w:eastAsia="en-US"/>
        </w:rPr>
        <w:tab/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9.1.11.</w:t>
      </w:r>
      <w:r>
        <w:rPr>
          <w:rFonts w:ascii="Arial" w:hAnsi="Arial" w:cs="Arial"/>
          <w:sz w:val="20"/>
          <w:szCs w:val="20"/>
          <w:lang w:eastAsia="en-US"/>
        </w:rPr>
        <w:tab/>
        <w:t>Public Gallery pictures comments are entered by Public (</w:t>
      </w:r>
      <w:proofErr w:type="spellStart"/>
      <w:r>
        <w:rPr>
          <w:rFonts w:ascii="Arial" w:hAnsi="Arial" w:cs="Arial"/>
          <w:sz w:val="20"/>
          <w:szCs w:val="20"/>
          <w:lang w:eastAsia="en-US"/>
        </w:rPr>
        <w:t>picasa</w:t>
      </w:r>
      <w:proofErr w:type="spellEnd"/>
      <w:r>
        <w:rPr>
          <w:rFonts w:ascii="Arial" w:hAnsi="Arial" w:cs="Arial"/>
          <w:sz w:val="20"/>
          <w:szCs w:val="20"/>
          <w:lang w:eastAsia="en-US"/>
        </w:rPr>
        <w:t xml:space="preserve"> facility)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9.1.12.</w:t>
      </w:r>
      <w:r>
        <w:rPr>
          <w:rFonts w:ascii="Arial" w:hAnsi="Arial" w:cs="Arial"/>
          <w:sz w:val="20"/>
          <w:szCs w:val="20"/>
          <w:lang w:eastAsia="en-US"/>
        </w:rPr>
        <w:tab/>
        <w:t>Member Gallery pictures comments are entered by members (</w:t>
      </w:r>
      <w:proofErr w:type="spellStart"/>
      <w:r>
        <w:rPr>
          <w:rFonts w:ascii="Arial" w:hAnsi="Arial" w:cs="Arial"/>
          <w:sz w:val="20"/>
          <w:szCs w:val="20"/>
          <w:lang w:eastAsia="en-US"/>
        </w:rPr>
        <w:t>picasa</w:t>
      </w:r>
      <w:proofErr w:type="spellEnd"/>
      <w:r>
        <w:rPr>
          <w:rFonts w:ascii="Arial" w:hAnsi="Arial" w:cs="Arial"/>
          <w:sz w:val="20"/>
          <w:szCs w:val="20"/>
          <w:lang w:eastAsia="en-US"/>
        </w:rPr>
        <w:t xml:space="preserve"> facility)</w:t>
      </w:r>
    </w:p>
    <w:p w:rsidR="00097118" w:rsidRDefault="00097118" w:rsidP="00824FFC">
      <w:pPr>
        <w:ind w:left="1680" w:hanging="66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9.1.13.</w:t>
      </w:r>
      <w:r>
        <w:rPr>
          <w:rFonts w:ascii="Arial" w:hAnsi="Arial" w:cs="Arial"/>
          <w:sz w:val="20"/>
          <w:szCs w:val="20"/>
          <w:lang w:eastAsia="en-US"/>
        </w:rPr>
        <w:tab/>
        <w:t>Gallery pictures comments are deleted by Administrator (</w:t>
      </w:r>
      <w:proofErr w:type="spellStart"/>
      <w:r>
        <w:rPr>
          <w:rFonts w:ascii="Arial" w:hAnsi="Arial" w:cs="Arial"/>
          <w:sz w:val="20"/>
          <w:szCs w:val="20"/>
          <w:lang w:eastAsia="en-US"/>
        </w:rPr>
        <w:t>picasa</w:t>
      </w:r>
      <w:proofErr w:type="spellEnd"/>
      <w:r>
        <w:rPr>
          <w:rFonts w:ascii="Arial" w:hAnsi="Arial" w:cs="Arial"/>
          <w:sz w:val="20"/>
          <w:szCs w:val="20"/>
          <w:lang w:eastAsia="en-US"/>
        </w:rPr>
        <w:t xml:space="preserve"> facility).</w:t>
      </w:r>
    </w:p>
    <w:p w:rsidR="00097118" w:rsidRDefault="00097118" w:rsidP="00F243A9">
      <w:pPr>
        <w:ind w:left="1560" w:hanging="546"/>
        <w:rPr>
          <w:rFonts w:ascii="Arial" w:hAnsi="Arial" w:cs="Arial"/>
          <w:sz w:val="20"/>
          <w:szCs w:val="20"/>
          <w:lang w:eastAsia="en-US"/>
        </w:rPr>
      </w:pPr>
    </w:p>
    <w:p w:rsidR="00097118" w:rsidRDefault="00097118" w:rsidP="003858D9">
      <w:pPr>
        <w:ind w:left="960" w:hanging="546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9.2</w:t>
      </w:r>
      <w:r>
        <w:rPr>
          <w:rFonts w:ascii="Arial" w:hAnsi="Arial" w:cs="Arial"/>
          <w:sz w:val="20"/>
          <w:szCs w:val="20"/>
          <w:lang w:eastAsia="en-US"/>
        </w:rPr>
        <w:tab/>
        <w:t>Page static contents (including page layouts) are updated and maintained according to Site updates and Maintenance plan of the WVC Website.</w:t>
      </w:r>
    </w:p>
    <w:p w:rsidR="00097118" w:rsidRDefault="00097118" w:rsidP="003858D9">
      <w:pPr>
        <w:ind w:left="960" w:hanging="546"/>
        <w:rPr>
          <w:rFonts w:ascii="Arial" w:hAnsi="Arial" w:cs="Arial"/>
          <w:sz w:val="20"/>
          <w:szCs w:val="20"/>
          <w:lang w:eastAsia="en-US"/>
        </w:rPr>
      </w:pPr>
    </w:p>
    <w:p w:rsidR="00097118" w:rsidRPr="003B0937" w:rsidRDefault="00097118" w:rsidP="003858D9">
      <w:pPr>
        <w:ind w:left="960" w:hanging="546"/>
        <w:rPr>
          <w:rFonts w:ascii="Arial" w:hAnsi="Arial" w:cs="Arial"/>
          <w:sz w:val="20"/>
          <w:szCs w:val="20"/>
          <w:lang w:eastAsia="en-US"/>
        </w:rPr>
      </w:pPr>
      <w:proofErr w:type="gramStart"/>
      <w:r>
        <w:rPr>
          <w:rFonts w:ascii="Arial" w:hAnsi="Arial" w:cs="Arial"/>
          <w:sz w:val="20"/>
          <w:szCs w:val="20"/>
          <w:lang w:eastAsia="en-US"/>
        </w:rPr>
        <w:t>9.3</w:t>
      </w:r>
      <w:r>
        <w:rPr>
          <w:rFonts w:ascii="Arial" w:hAnsi="Arial" w:cs="Arial"/>
          <w:sz w:val="20"/>
          <w:szCs w:val="20"/>
          <w:lang w:eastAsia="en-US"/>
        </w:rPr>
        <w:tab/>
        <w:t>Data Base Table structure maintenance</w:t>
      </w:r>
      <w:proofErr w:type="gramEnd"/>
      <w:r>
        <w:rPr>
          <w:rFonts w:ascii="Arial" w:hAnsi="Arial" w:cs="Arial"/>
          <w:sz w:val="20"/>
          <w:szCs w:val="20"/>
          <w:lang w:eastAsia="en-US"/>
        </w:rPr>
        <w:t xml:space="preserve"> is also covered in Site updates and Maintenance Plan of the Website.</w:t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10.</w:t>
      </w:r>
      <w:r>
        <w:rPr>
          <w:rFonts w:ascii="Cooper Black" w:hAnsi="Cooper Black" w:cs="Cooper Black"/>
          <w:lang w:eastAsia="en-US"/>
        </w:rPr>
        <w:tab/>
        <w:t>Critical Path (Gantt Chart).</w:t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965AAC" w:rsidP="008A75AE">
      <w:pPr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noProof/>
          <w:lang w:eastAsia="en-US"/>
        </w:rPr>
        <w:drawing>
          <wp:inline distT="0" distB="0" distL="0" distR="0">
            <wp:extent cx="5892800" cy="3403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Default="00097118" w:rsidP="004A6197">
      <w:pPr>
        <w:ind w:left="426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Cooper Black" w:hAnsi="Cooper Black" w:cs="Cooper Black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There are 2 critical paths in this project:</w:t>
      </w:r>
    </w:p>
    <w:p w:rsidR="00097118" w:rsidRDefault="00097118" w:rsidP="00C76F4A">
      <w:pPr>
        <w:ind w:left="720" w:hanging="30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Learn Ruby on Rails-create web pages-test web pages.</w:t>
      </w:r>
    </w:p>
    <w:p w:rsidR="00097118" w:rsidRDefault="00097118" w:rsidP="00C76F4A">
      <w:pPr>
        <w:ind w:left="720" w:hanging="30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Test System – User Acceptance System Test </w:t>
      </w:r>
    </w:p>
    <w:p w:rsidR="00097118" w:rsidRPr="00C76F4A" w:rsidRDefault="00097118" w:rsidP="00C76F4A">
      <w:pPr>
        <w:ind w:left="720" w:hanging="30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11.</w:t>
      </w:r>
      <w:r>
        <w:rPr>
          <w:rFonts w:ascii="Cooper Black" w:hAnsi="Cooper Black" w:cs="Cooper Black"/>
          <w:lang w:eastAsia="en-US"/>
        </w:rPr>
        <w:tab/>
        <w:t>Budget.</w:t>
      </w:r>
    </w:p>
    <w:p w:rsidR="00097118" w:rsidRDefault="00097118" w:rsidP="004A6197">
      <w:pPr>
        <w:ind w:left="426" w:hanging="426"/>
        <w:rPr>
          <w:rFonts w:ascii="Cooper Black" w:hAnsi="Cooper Black" w:cs="Cooper Black"/>
          <w:lang w:eastAsia="en-US"/>
        </w:rPr>
      </w:pPr>
    </w:p>
    <w:p w:rsidR="00097118" w:rsidRPr="00F71A18" w:rsidRDefault="00097118" w:rsidP="004A6197">
      <w:pPr>
        <w:ind w:left="720" w:hanging="283"/>
        <w:rPr>
          <w:rFonts w:ascii="Cooper Black" w:hAnsi="Cooper Black" w:cs="Cooper Black"/>
          <w:sz w:val="22"/>
          <w:szCs w:val="22"/>
          <w:lang w:eastAsia="en-US"/>
        </w:rPr>
      </w:pPr>
      <w:proofErr w:type="gramStart"/>
      <w:r>
        <w:rPr>
          <w:rFonts w:ascii="Arial" w:hAnsi="Arial" w:cs="Arial"/>
          <w:sz w:val="22"/>
          <w:szCs w:val="22"/>
          <w:lang w:eastAsia="en-US"/>
        </w:rPr>
        <w:t>Domain Name Registration and Web Hosting $124.73 for 2 years, starting 25 May 2011.</w:t>
      </w:r>
      <w:proofErr w:type="gramEnd"/>
    </w:p>
    <w:p w:rsidR="00097118" w:rsidRDefault="00097118" w:rsidP="004A6197">
      <w:pPr>
        <w:ind w:left="720" w:hanging="283"/>
        <w:rPr>
          <w:rFonts w:ascii="Cooper Black" w:hAnsi="Cooper Black" w:cs="Cooper Black"/>
          <w:lang w:eastAsia="en-US"/>
        </w:rPr>
      </w:pPr>
    </w:p>
    <w:p w:rsidR="00097118" w:rsidRDefault="00097118" w:rsidP="00374CAB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12.</w:t>
      </w:r>
      <w:r>
        <w:rPr>
          <w:rFonts w:ascii="Cooper Black" w:hAnsi="Cooper Black" w:cs="Cooper Black"/>
          <w:lang w:eastAsia="en-US"/>
        </w:rPr>
        <w:tab/>
        <w:t xml:space="preserve">Appendix. </w:t>
      </w:r>
    </w:p>
    <w:p w:rsidR="00097118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Credentials</w:t>
      </w:r>
    </w:p>
    <w:p w:rsidR="00097118" w:rsidRDefault="00097118" w:rsidP="006E4156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Project Brief – refer to separate document in WVC Project Scope documentation</w:t>
      </w:r>
    </w:p>
    <w:p w:rsidR="00097118" w:rsidRDefault="00097118" w:rsidP="006E4156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Project Resources</w:t>
      </w:r>
    </w:p>
    <w:p w:rsidR="00097118" w:rsidRDefault="00097118" w:rsidP="006E4156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>Risk Management – refer to separate document in WVC Project Scope documentation</w:t>
      </w:r>
    </w:p>
    <w:p w:rsidR="00097118" w:rsidRDefault="00097118" w:rsidP="00947738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br w:type="page"/>
        <w:t>12.</w:t>
      </w:r>
      <w:r>
        <w:rPr>
          <w:rFonts w:ascii="Cooper Black" w:hAnsi="Cooper Black" w:cs="Cooper Black"/>
          <w:lang w:eastAsia="en-US"/>
        </w:rPr>
        <w:tab/>
        <w:t>Appendix.</w:t>
      </w:r>
    </w:p>
    <w:p w:rsidR="00097118" w:rsidRPr="001D4EEC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 w:rsidRPr="001D4EEC">
        <w:rPr>
          <w:rFonts w:ascii="Arial" w:hAnsi="Arial" w:cs="Arial"/>
          <w:b/>
          <w:bCs/>
          <w:sz w:val="22"/>
          <w:szCs w:val="22"/>
          <w:lang w:eastAsia="en-US"/>
        </w:rPr>
        <w:t>Credentials</w:t>
      </w:r>
    </w:p>
    <w:p w:rsidR="00097118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INSTITUTION</w:t>
      </w:r>
    </w:p>
    <w:p w:rsidR="00097118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Central TAFE is really a proven education institution in particular in IT and Web Design.</w:t>
      </w:r>
    </w:p>
    <w:p w:rsidR="00097118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947738">
      <w:pPr>
        <w:autoSpaceDE w:val="0"/>
        <w:autoSpaceDN w:val="0"/>
        <w:adjustRightInd w:val="0"/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PERSONAL</w:t>
      </w:r>
    </w:p>
    <w:p w:rsidR="00097118" w:rsidRDefault="00097118" w:rsidP="00FC0126">
      <w:pPr>
        <w:autoSpaceDE w:val="0"/>
        <w:autoSpaceDN w:val="0"/>
        <w:adjustRightInd w:val="0"/>
        <w:ind w:left="426" w:hanging="1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 member teams are long term University graduates and have had real business –entrepreneurship.</w:t>
      </w:r>
    </w:p>
    <w:p w:rsidR="00097118" w:rsidRDefault="00097118" w:rsidP="00FC0126">
      <w:pPr>
        <w:autoSpaceDE w:val="0"/>
        <w:autoSpaceDN w:val="0"/>
        <w:adjustRightInd w:val="0"/>
        <w:ind w:left="426" w:hanging="1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All 4 of team members have got </w:t>
      </w:r>
      <w:r w:rsidRPr="00024536">
        <w:rPr>
          <w:rFonts w:ascii="Arial" w:hAnsi="Arial" w:cs="Arial"/>
          <w:b/>
          <w:bCs/>
          <w:sz w:val="22"/>
          <w:szCs w:val="22"/>
          <w:lang w:eastAsia="en-US"/>
        </w:rPr>
        <w:t>Certificate 4 IT / Web Design</w:t>
      </w:r>
      <w:r>
        <w:rPr>
          <w:rFonts w:ascii="Arial" w:hAnsi="Arial" w:cs="Arial"/>
          <w:sz w:val="22"/>
          <w:szCs w:val="22"/>
          <w:lang w:eastAsia="en-US"/>
        </w:rPr>
        <w:t>, familiar and skillful in: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Dreamweaver CS5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>HTML &amp; CSS programming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</w:r>
      <w:proofErr w:type="spellStart"/>
      <w:r>
        <w:rPr>
          <w:rFonts w:ascii="Arial" w:hAnsi="Arial" w:cs="Arial"/>
          <w:sz w:val="22"/>
          <w:szCs w:val="22"/>
          <w:lang w:eastAsia="en-US"/>
        </w:rPr>
        <w:t>Javascript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jQuery</w:t>
      </w:r>
      <w:proofErr w:type="spellEnd"/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4.</w:t>
      </w:r>
      <w:r>
        <w:rPr>
          <w:rFonts w:ascii="Arial" w:hAnsi="Arial" w:cs="Arial"/>
          <w:sz w:val="22"/>
          <w:szCs w:val="22"/>
          <w:lang w:eastAsia="en-US"/>
        </w:rPr>
        <w:tab/>
        <w:t>PHP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5.</w:t>
      </w:r>
      <w:r>
        <w:rPr>
          <w:rFonts w:ascii="Arial" w:hAnsi="Arial" w:cs="Arial"/>
          <w:sz w:val="22"/>
          <w:szCs w:val="22"/>
          <w:lang w:eastAsia="en-US"/>
        </w:rPr>
        <w:tab/>
        <w:t>Adobe Photoshop CS5.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6.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SQL and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MySQL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Database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 team member is familiar with Ruby on Rails.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We have developed various other 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websites :</w:t>
      </w:r>
      <w:proofErr w:type="gramEnd"/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Kiki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Susanto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personal web page (in process of moving the hosting site).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Internet Station web page: 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http://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is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.cc68.org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The Market Place: 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http://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tmp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.cc68.org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4.</w:t>
      </w:r>
      <w:r>
        <w:rPr>
          <w:rFonts w:ascii="Arial" w:hAnsi="Arial" w:cs="Arial"/>
          <w:sz w:val="22"/>
          <w:szCs w:val="22"/>
          <w:lang w:eastAsia="en-US"/>
        </w:rPr>
        <w:tab/>
      </w:r>
      <w:proofErr w:type="spellStart"/>
      <w:r>
        <w:rPr>
          <w:rFonts w:ascii="Arial" w:hAnsi="Arial" w:cs="Arial"/>
          <w:sz w:val="22"/>
          <w:szCs w:val="22"/>
          <w:lang w:eastAsia="en-US"/>
        </w:rPr>
        <w:t>Frosti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Wear: 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http://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f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w.cc68.org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/frosti.htm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5.</w:t>
      </w:r>
      <w:r>
        <w:rPr>
          <w:rFonts w:ascii="Arial" w:hAnsi="Arial" w:cs="Arial"/>
          <w:sz w:val="22"/>
          <w:szCs w:val="22"/>
          <w:lang w:eastAsia="en-US"/>
        </w:rPr>
        <w:tab/>
      </w:r>
      <w:proofErr w:type="spellStart"/>
      <w:r>
        <w:rPr>
          <w:rFonts w:ascii="Arial" w:hAnsi="Arial" w:cs="Arial"/>
          <w:sz w:val="22"/>
          <w:szCs w:val="22"/>
          <w:lang w:eastAsia="en-US"/>
        </w:rPr>
        <w:t>Twinlife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Magazine: 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http://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tlf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.cc68.org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6.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CSS Zen Garden: </w:t>
      </w:r>
      <w:hyperlink r:id="rId11" w:history="1">
        <w:r w:rsidRPr="00781FDA">
          <w:rPr>
            <w:rStyle w:val="Hyperlink"/>
            <w:rFonts w:ascii="Arial" w:hAnsi="Arial" w:cs="Arial"/>
            <w:b/>
            <w:bCs/>
            <w:sz w:val="22"/>
            <w:szCs w:val="22"/>
            <w:lang w:eastAsia="en-US"/>
          </w:rPr>
          <w:t>http://zen.cc68.org/zengarden-sample.html</w:t>
        </w:r>
      </w:hyperlink>
    </w:p>
    <w:p w:rsidR="00097118" w:rsidRPr="0048782F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b/>
          <w:bCs/>
          <w:sz w:val="22"/>
          <w:szCs w:val="22"/>
          <w:lang w:eastAsia="en-US"/>
        </w:rPr>
      </w:pPr>
      <w:r w:rsidRPr="0048782F">
        <w:rPr>
          <w:rFonts w:ascii="Arial" w:hAnsi="Arial" w:cs="Arial"/>
          <w:sz w:val="22"/>
          <w:szCs w:val="22"/>
          <w:lang w:eastAsia="en-US"/>
        </w:rPr>
        <w:t>7.</w:t>
      </w:r>
      <w:r w:rsidRPr="0048782F">
        <w:rPr>
          <w:rFonts w:ascii="Arial" w:hAnsi="Arial" w:cs="Arial"/>
          <w:sz w:val="22"/>
          <w:szCs w:val="22"/>
          <w:lang w:eastAsia="en-US"/>
        </w:rPr>
        <w:tab/>
        <w:t>Corvette</w:t>
      </w:r>
      <w:r>
        <w:rPr>
          <w:rFonts w:ascii="Arial" w:hAnsi="Arial" w:cs="Arial"/>
          <w:sz w:val="22"/>
          <w:szCs w:val="22"/>
          <w:lang w:eastAsia="en-US"/>
        </w:rPr>
        <w:t xml:space="preserve"> Veterans Club: </w:t>
      </w:r>
      <w:r w:rsidRPr="0048782F">
        <w:rPr>
          <w:rFonts w:ascii="Arial" w:hAnsi="Arial" w:cs="Arial"/>
          <w:b/>
          <w:bCs/>
          <w:sz w:val="22"/>
          <w:szCs w:val="22"/>
          <w:lang w:eastAsia="en-US"/>
        </w:rPr>
        <w:t>http//cvc.cc68.org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8</w:t>
      </w:r>
      <w:r w:rsidRPr="00C356F0">
        <w:rPr>
          <w:rFonts w:ascii="Arial" w:hAnsi="Arial" w:cs="Arial"/>
          <w:sz w:val="22"/>
          <w:szCs w:val="22"/>
          <w:lang w:eastAsia="en-US"/>
        </w:rPr>
        <w:t>.</w:t>
      </w:r>
      <w:r>
        <w:rPr>
          <w:rFonts w:ascii="Arial" w:hAnsi="Arial" w:cs="Arial"/>
          <w:b/>
          <w:bCs/>
          <w:sz w:val="22"/>
          <w:szCs w:val="22"/>
          <w:lang w:eastAsia="en-US"/>
        </w:rPr>
        <w:tab/>
      </w:r>
      <w:r w:rsidRPr="00080BB9">
        <w:rPr>
          <w:rFonts w:ascii="Arial" w:hAnsi="Arial" w:cs="Arial"/>
          <w:sz w:val="22"/>
          <w:szCs w:val="22"/>
          <w:lang w:eastAsia="en-US"/>
        </w:rPr>
        <w:t>Corvette Veterans Club</w:t>
      </w:r>
      <w:r>
        <w:rPr>
          <w:rFonts w:ascii="Arial" w:hAnsi="Arial" w:cs="Arial"/>
          <w:sz w:val="22"/>
          <w:szCs w:val="22"/>
          <w:lang w:eastAsia="en-US"/>
        </w:rPr>
        <w:t xml:space="preserve"> (Kiki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Susanto’s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version): 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http://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cvc-ks</w:t>
      </w:r>
      <w:r w:rsidRPr="00FE213B">
        <w:rPr>
          <w:rFonts w:ascii="Arial" w:hAnsi="Arial" w:cs="Arial"/>
          <w:b/>
          <w:bCs/>
          <w:sz w:val="22"/>
          <w:szCs w:val="22"/>
          <w:lang w:eastAsia="en-US"/>
        </w:rPr>
        <w:t>.cc68.org</w:t>
      </w:r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9.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Holy Family 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Church :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</w:t>
      </w:r>
      <w:hyperlink r:id="rId12" w:history="1">
        <w:r w:rsidRPr="00FE213B">
          <w:rPr>
            <w:rStyle w:val="Hyperlink"/>
            <w:rFonts w:ascii="Arial" w:hAnsi="Arial" w:cs="Arial"/>
            <w:b/>
            <w:bCs/>
            <w:sz w:val="22"/>
            <w:szCs w:val="22"/>
            <w:lang w:eastAsia="en-US"/>
          </w:rPr>
          <w:t>http://www.holyfamily.com.au</w:t>
        </w:r>
      </w:hyperlink>
    </w:p>
    <w:p w:rsidR="00097118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10.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Alumni CC68: </w:t>
      </w:r>
      <w:hyperlink r:id="rId13" w:history="1">
        <w:r w:rsidRPr="00CE1594">
          <w:rPr>
            <w:rStyle w:val="Hyperlink"/>
            <w:rFonts w:ascii="Arial" w:hAnsi="Arial" w:cs="Arial"/>
            <w:b/>
            <w:bCs/>
            <w:sz w:val="22"/>
            <w:szCs w:val="22"/>
            <w:lang w:eastAsia="en-US"/>
          </w:rPr>
          <w:t>http://www.cc68.org</w:t>
        </w:r>
      </w:hyperlink>
    </w:p>
    <w:p w:rsidR="00097118" w:rsidRPr="0005262A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11.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Perth Woman Magazine: </w:t>
      </w:r>
      <w:r w:rsidRPr="0005262A">
        <w:rPr>
          <w:rFonts w:ascii="Arial" w:hAnsi="Arial" w:cs="Arial"/>
          <w:b/>
          <w:bCs/>
          <w:sz w:val="22"/>
          <w:szCs w:val="22"/>
          <w:lang w:eastAsia="en-US"/>
        </w:rPr>
        <w:t>http://perthwoman.com.au</w:t>
      </w:r>
    </w:p>
    <w:p w:rsidR="00097118" w:rsidRPr="00FC0126" w:rsidRDefault="00097118" w:rsidP="00FC0126">
      <w:pPr>
        <w:autoSpaceDE w:val="0"/>
        <w:autoSpaceDN w:val="0"/>
        <w:adjustRightInd w:val="0"/>
        <w:ind w:left="851" w:hanging="426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ind w:left="426" w:hanging="426"/>
        <w:rPr>
          <w:rFonts w:ascii="Cooper Black" w:hAnsi="Cooper Black" w:cs="Cooper Black"/>
          <w:lang w:eastAsia="en-US"/>
        </w:rPr>
      </w:pPr>
      <w:r>
        <w:rPr>
          <w:rFonts w:ascii="Cooper Black" w:hAnsi="Cooper Black" w:cs="Cooper Black"/>
          <w:lang w:eastAsia="en-US"/>
        </w:rPr>
        <w:t>13.</w:t>
      </w:r>
      <w:r>
        <w:rPr>
          <w:rFonts w:ascii="Cooper Black" w:hAnsi="Cooper Black" w:cs="Cooper Black"/>
          <w:lang w:eastAsia="en-US"/>
        </w:rPr>
        <w:tab/>
        <w:t>Appendix.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</w:t>
      </w:r>
      <w:r>
        <w:rPr>
          <w:rFonts w:ascii="Wingdings 2" w:hAnsi="Wingdings 2" w:cs="Wingdings 2"/>
          <w:sz w:val="27"/>
          <w:szCs w:val="27"/>
          <w:lang w:eastAsia="en-US"/>
        </w:rPr>
        <w:tab/>
      </w:r>
      <w:r w:rsidRPr="001D4EEC">
        <w:rPr>
          <w:rFonts w:ascii="Arial" w:hAnsi="Arial" w:cs="Arial"/>
          <w:b/>
          <w:bCs/>
          <w:sz w:val="22"/>
          <w:szCs w:val="22"/>
          <w:lang w:eastAsia="en-US"/>
        </w:rPr>
        <w:t>Project Resources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Human Resources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4 person in a team, each responsible for Project Management, Design, Programming and Testing.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>4 central TAFE expert consultants for Project Management, Programming, Design and Testing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>Other project team members.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eastAsia="en-US"/>
        </w:rPr>
        <w:t>Hardwares</w:t>
      </w:r>
      <w:proofErr w:type="spellEnd"/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PC in TAFE class, in library and at home, including printers, scanners, digital cameras.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Portable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harddrive</w:t>
      </w:r>
      <w:proofErr w:type="spellEnd"/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>PC at hosting site.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b/>
          <w:bCs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eastAsia="en-US"/>
        </w:rPr>
        <w:t>Softwares</w:t>
      </w:r>
      <w:proofErr w:type="spellEnd"/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Dreamweaver CS5 available at TAFE class rooms and at home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>MS-Word, MS-Excel and MS-Project are available too.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>Apache XAMPP installed in our portable drive, and at home we have WAMP as test environment.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4.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PHP,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MySQL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and Ruby on Rails are installed and available in our portable drive, home computers. 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and</w:t>
      </w:r>
      <w:proofErr w:type="gramEnd"/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proofErr w:type="gramStart"/>
      <w:r>
        <w:rPr>
          <w:rFonts w:ascii="Arial" w:hAnsi="Arial" w:cs="Arial"/>
          <w:sz w:val="22"/>
          <w:szCs w:val="22"/>
          <w:lang w:eastAsia="en-US"/>
        </w:rPr>
        <w:t>on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our hosting site.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5.</w:t>
      </w:r>
      <w:r>
        <w:rPr>
          <w:rFonts w:ascii="Arial" w:hAnsi="Arial" w:cs="Arial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  <w:lang w:eastAsia="en-US"/>
        </w:rPr>
        <w:t>phpMyAdmin</w:t>
      </w:r>
      <w:proofErr w:type="spellEnd"/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cPanel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are ready for use.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Books / reference manual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1.</w:t>
      </w:r>
      <w:r>
        <w:rPr>
          <w:rFonts w:ascii="Arial" w:hAnsi="Arial" w:cs="Arial"/>
          <w:sz w:val="22"/>
          <w:szCs w:val="22"/>
          <w:lang w:eastAsia="en-US"/>
        </w:rPr>
        <w:tab/>
        <w:t>Necessary books related to the CMS, PHP, HTML, CSS, Project Management, Photoshop are all identified and found in library.</w:t>
      </w: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2.</w:t>
      </w:r>
      <w:r>
        <w:rPr>
          <w:rFonts w:ascii="Arial" w:hAnsi="Arial" w:cs="Arial"/>
          <w:sz w:val="22"/>
          <w:szCs w:val="22"/>
          <w:lang w:eastAsia="en-US"/>
        </w:rPr>
        <w:tab/>
        <w:t>Some good books are purchased and ready at all time to refer to.</w:t>
      </w:r>
    </w:p>
    <w:p w:rsidR="00097118" w:rsidRDefault="00097118" w:rsidP="00FB4619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3.</w:t>
      </w:r>
      <w:r>
        <w:rPr>
          <w:rFonts w:ascii="Arial" w:hAnsi="Arial" w:cs="Arial"/>
          <w:sz w:val="22"/>
          <w:szCs w:val="22"/>
          <w:lang w:eastAsia="en-US"/>
        </w:rPr>
        <w:tab/>
        <w:t xml:space="preserve">And searching additional support information from </w:t>
      </w:r>
      <w:proofErr w:type="gramStart"/>
      <w:r>
        <w:rPr>
          <w:rFonts w:ascii="Arial" w:hAnsi="Arial" w:cs="Arial"/>
          <w:sz w:val="22"/>
          <w:szCs w:val="22"/>
          <w:lang w:eastAsia="en-US"/>
        </w:rPr>
        <w:t>internet</w:t>
      </w:r>
      <w:proofErr w:type="gramEnd"/>
      <w:r>
        <w:rPr>
          <w:rFonts w:ascii="Arial" w:hAnsi="Arial" w:cs="Arial"/>
          <w:sz w:val="22"/>
          <w:szCs w:val="22"/>
          <w:lang w:eastAsia="en-US"/>
        </w:rPr>
        <w:t xml:space="preserve">, using Google is always be performed. </w:t>
      </w:r>
    </w:p>
    <w:p w:rsidR="00097118" w:rsidRDefault="00097118" w:rsidP="00FB4619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Pr="005C4344" w:rsidRDefault="00097118" w:rsidP="00037B71">
      <w:pPr>
        <w:pStyle w:val="PMPBodytext"/>
        <w:ind w:right="4706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Sign </w:t>
      </w:r>
      <w:r w:rsidRPr="005C4344">
        <w:rPr>
          <w:rFonts w:ascii="Calibri" w:hAnsi="Calibri" w:cs="Calibri"/>
          <w:b/>
          <w:bCs/>
          <w:sz w:val="32"/>
          <w:szCs w:val="32"/>
        </w:rPr>
        <w:t>off</w:t>
      </w:r>
    </w:p>
    <w:tbl>
      <w:tblPr>
        <w:tblW w:w="8388" w:type="dxa"/>
        <w:tblInd w:w="614" w:type="dxa"/>
        <w:tblLook w:val="01E0"/>
      </w:tblPr>
      <w:tblGrid>
        <w:gridCol w:w="2868"/>
        <w:gridCol w:w="2880"/>
        <w:gridCol w:w="2640"/>
      </w:tblGrid>
      <w:tr w:rsidR="00097118" w:rsidRPr="006C6F41">
        <w:tc>
          <w:tcPr>
            <w:tcW w:w="2868" w:type="dxa"/>
            <w:vAlign w:val="center"/>
          </w:tcPr>
          <w:p w:rsidR="00097118" w:rsidRDefault="00097118" w:rsidP="003C2F18">
            <w:pPr>
              <w:pStyle w:val="PMPBodytext"/>
              <w:tabs>
                <w:tab w:val="left" w:pos="360"/>
              </w:tabs>
              <w:ind w:left="-108" w:right="-1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Date :</w:t>
            </w:r>
          </w:p>
          <w:p w:rsidR="00097118" w:rsidRPr="006C6F41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Working Voices Choir</w:t>
            </w:r>
          </w:p>
          <w:p w:rsidR="00097118" w:rsidRPr="006C6F41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CF6E5A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  <w:ins w:id="36" w:author="Rob Phillips" w:date="2011-05-30T19:35:00Z">
              <w:r>
                <w:rPr>
                  <w:rFonts w:ascii="Calibri" w:hAnsi="Calibri" w:cs="Calibri"/>
                  <w:noProof/>
                  <w:sz w:val="22"/>
                  <w:szCs w:val="22"/>
                  <w:lang w:val="en-US"/>
                </w:rPr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358900" cy="508000"/>
                    <wp:effectExtent l="25400" t="0" r="0" b="0"/>
                    <wp:wrapSquare wrapText="bothSides"/>
                    <wp:docPr id="4" name="Picture 3" descr="Robs Signature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obs Signature.png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58900" cy="508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Fonts w:ascii="Calibri" w:hAnsi="Calibri" w:cs="Calibri"/>
                  <w:sz w:val="22"/>
                  <w:szCs w:val="22"/>
                </w:rPr>
                <w:t>Subject to change noted under 5.2</w:t>
              </w:r>
            </w:ins>
          </w:p>
          <w:p w:rsidR="00097118" w:rsidRPr="006C6F41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-108" w:right="-156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Dr Rob Phillips</w:t>
            </w:r>
          </w:p>
        </w:tc>
        <w:tc>
          <w:tcPr>
            <w:tcW w:w="2880" w:type="dxa"/>
            <w:vAlign w:val="center"/>
          </w:tcPr>
          <w:p w:rsidR="00097118" w:rsidRDefault="00097118" w:rsidP="003C2F18">
            <w:pPr>
              <w:pStyle w:val="PMPBodytext"/>
              <w:tabs>
                <w:tab w:val="left" w:pos="387"/>
              </w:tabs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Date :</w:t>
            </w: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Central TAFE</w:t>
            </w: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Stephen Hastings</w:t>
            </w:r>
          </w:p>
        </w:tc>
        <w:tc>
          <w:tcPr>
            <w:tcW w:w="2640" w:type="dxa"/>
            <w:vAlign w:val="center"/>
          </w:tcPr>
          <w:p w:rsidR="00097118" w:rsidRDefault="00097118" w:rsidP="003C2F18">
            <w:pPr>
              <w:pStyle w:val="PMPBodytext"/>
              <w:tabs>
                <w:tab w:val="left" w:pos="252"/>
              </w:tabs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Date :</w:t>
            </w: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  <w:p w:rsidR="00097118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97118" w:rsidRPr="006C6F41" w:rsidRDefault="00097118" w:rsidP="003858D9">
            <w:pPr>
              <w:pStyle w:val="PMPBodytext"/>
              <w:ind w:left="6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F41">
              <w:rPr>
                <w:rFonts w:ascii="Calibri" w:hAnsi="Calibri" w:cs="Calibri"/>
                <w:sz w:val="22"/>
                <w:szCs w:val="22"/>
              </w:rPr>
              <w:t xml:space="preserve">Kiki </w:t>
            </w:r>
            <w:proofErr w:type="spellStart"/>
            <w:r w:rsidRPr="006C6F41">
              <w:rPr>
                <w:rFonts w:ascii="Calibri" w:hAnsi="Calibri" w:cs="Calibri"/>
                <w:sz w:val="22"/>
                <w:szCs w:val="22"/>
              </w:rPr>
              <w:t>susanto</w:t>
            </w:r>
            <w:proofErr w:type="spellEnd"/>
          </w:p>
        </w:tc>
      </w:tr>
    </w:tbl>
    <w:p w:rsidR="00097118" w:rsidRDefault="00097118" w:rsidP="00FB4619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037B71">
      <w:pPr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  <w:r>
        <w:rPr>
          <w:rFonts w:ascii="Wingdings 2" w:hAnsi="Wingdings 2" w:cs="Wingdings 2"/>
          <w:sz w:val="27"/>
          <w:szCs w:val="27"/>
          <w:lang w:eastAsia="en-US"/>
        </w:rPr>
        <w:t></w:t>
      </w:r>
    </w:p>
    <w:p w:rsidR="00097118" w:rsidRDefault="00097118" w:rsidP="00DD7741">
      <w:pPr>
        <w:autoSpaceDE w:val="0"/>
        <w:autoSpaceDN w:val="0"/>
        <w:adjustRightInd w:val="0"/>
        <w:ind w:left="709" w:hanging="709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709" w:hanging="284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DD7741">
      <w:pPr>
        <w:autoSpaceDE w:val="0"/>
        <w:autoSpaceDN w:val="0"/>
        <w:adjustRightInd w:val="0"/>
        <w:ind w:left="709" w:hanging="709"/>
        <w:rPr>
          <w:rFonts w:ascii="Arial" w:hAnsi="Arial" w:cs="Arial"/>
          <w:sz w:val="22"/>
          <w:szCs w:val="22"/>
          <w:lang w:eastAsia="en-US"/>
        </w:rPr>
      </w:pPr>
    </w:p>
    <w:p w:rsidR="00097118" w:rsidRDefault="00097118" w:rsidP="006D1695">
      <w:pPr>
        <w:autoSpaceDE w:val="0"/>
        <w:autoSpaceDN w:val="0"/>
        <w:adjustRightInd w:val="0"/>
        <w:ind w:left="426" w:hanging="426"/>
        <w:rPr>
          <w:rFonts w:ascii="Arial" w:hAnsi="Arial" w:cs="Arial"/>
          <w:sz w:val="22"/>
          <w:szCs w:val="22"/>
          <w:lang w:eastAsia="en-US"/>
        </w:rPr>
      </w:pPr>
    </w:p>
    <w:sectPr w:rsidR="00097118" w:rsidSect="00111FB9">
      <w:headerReference w:type="default" r:id="rId15"/>
      <w:footerReference w:type="default" r:id="rId16"/>
      <w:pgSz w:w="12240" w:h="15840"/>
      <w:pgMar w:top="1239" w:right="1440" w:bottom="1440" w:left="1440" w:footer="2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C9D" w:rsidRDefault="000B2C9D">
      <w:r>
        <w:separator/>
      </w:r>
    </w:p>
  </w:endnote>
  <w:endnote w:type="continuationSeparator" w:id="0">
    <w:p w:rsidR="000B2C9D" w:rsidRDefault="000B2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Cataneo BT">
    <w:altName w:val="Cambria"/>
    <w:charset w:val="00"/>
    <w:family w:val="script"/>
    <w:pitch w:val="variable"/>
    <w:sig w:usb0="00000087" w:usb1="00000000" w:usb2="00000000" w:usb3="00000000" w:csb0="0000001B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9F" w:rsidRDefault="008F3135" w:rsidP="000C48A1">
    <w:pPr>
      <w:pStyle w:val="Footer"/>
      <w:tabs>
        <w:tab w:val="clear" w:pos="8640"/>
        <w:tab w:val="left" w:pos="1134"/>
        <w:tab w:val="left" w:pos="6804"/>
        <w:tab w:val="right" w:pos="9360"/>
      </w:tabs>
      <w:rPr>
        <w:rStyle w:val="PageNumber"/>
      </w:rPr>
    </w:pPr>
    <w:r>
      <w:rPr>
        <w:noProof/>
      </w:rPr>
      <w:pict>
        <v:line id="_x0000_s2050" style="position:absolute;z-index:251658240" from="0,-6.5pt" to="470.25pt,-6.5pt" strokecolor="blue"/>
      </w:pict>
    </w:r>
    <w:r w:rsidRPr="009C2191">
      <w:rPr>
        <w:rFonts w:ascii="Arial" w:hAnsi="Arial" w:cs="Arial"/>
        <w:sz w:val="20"/>
        <w:szCs w:val="20"/>
      </w:rPr>
      <w:fldChar w:fldCharType="begin"/>
    </w:r>
    <w:r w:rsidR="00B8709F" w:rsidRPr="009C2191">
      <w:rPr>
        <w:rFonts w:ascii="Arial" w:hAnsi="Arial" w:cs="Arial"/>
        <w:sz w:val="20"/>
        <w:szCs w:val="20"/>
      </w:rPr>
      <w:instrText xml:space="preserve"> DATE \@ "d/M/yyyy" </w:instrText>
    </w:r>
    <w:r w:rsidRPr="009C2191">
      <w:rPr>
        <w:rFonts w:ascii="Arial" w:hAnsi="Arial" w:cs="Arial"/>
        <w:sz w:val="20"/>
        <w:szCs w:val="20"/>
      </w:rPr>
      <w:fldChar w:fldCharType="separate"/>
    </w:r>
    <w:r w:rsidR="00965AAC">
      <w:rPr>
        <w:rFonts w:ascii="Arial" w:hAnsi="Arial" w:cs="Arial"/>
        <w:noProof/>
        <w:sz w:val="20"/>
        <w:szCs w:val="20"/>
      </w:rPr>
      <w:t>30</w:t>
    </w:r>
    <w:r w:rsidR="00965AAC" w:rsidRPr="009C2191">
      <w:rPr>
        <w:rFonts w:ascii="Arial" w:hAnsi="Arial" w:cs="Arial"/>
        <w:noProof/>
        <w:sz w:val="20"/>
        <w:szCs w:val="20"/>
      </w:rPr>
      <w:t>/</w:t>
    </w:r>
    <w:r w:rsidR="00965AAC">
      <w:rPr>
        <w:rFonts w:ascii="Arial" w:hAnsi="Arial" w:cs="Arial"/>
        <w:noProof/>
        <w:sz w:val="20"/>
        <w:szCs w:val="20"/>
      </w:rPr>
      <w:t>5</w:t>
    </w:r>
    <w:r w:rsidR="00965AAC" w:rsidRPr="009C2191">
      <w:rPr>
        <w:rFonts w:ascii="Arial" w:hAnsi="Arial" w:cs="Arial"/>
        <w:noProof/>
        <w:sz w:val="20"/>
        <w:szCs w:val="20"/>
      </w:rPr>
      <w:t>/</w:t>
    </w:r>
    <w:r w:rsidR="00965AAC">
      <w:rPr>
        <w:rFonts w:ascii="Arial" w:hAnsi="Arial" w:cs="Arial"/>
        <w:noProof/>
        <w:sz w:val="20"/>
        <w:szCs w:val="20"/>
      </w:rPr>
      <w:t>2011</w:t>
    </w:r>
    <w:r w:rsidRPr="009C2191">
      <w:rPr>
        <w:rFonts w:ascii="Arial" w:hAnsi="Arial" w:cs="Arial"/>
        <w:sz w:val="20"/>
        <w:szCs w:val="20"/>
      </w:rPr>
      <w:fldChar w:fldCharType="end"/>
    </w:r>
    <w:r w:rsidR="00B8709F" w:rsidRPr="009C2191">
      <w:rPr>
        <w:rFonts w:ascii="Arial" w:hAnsi="Arial" w:cs="Arial"/>
        <w:sz w:val="20"/>
        <w:szCs w:val="20"/>
      </w:rPr>
      <w:tab/>
    </w:r>
    <w:r w:rsidR="00B8709F">
      <w:rPr>
        <w:rFonts w:ascii="Arial" w:hAnsi="Arial" w:cs="Arial"/>
        <w:sz w:val="20"/>
        <w:szCs w:val="20"/>
      </w:rPr>
      <w:t xml:space="preserve">author: Kiki </w:t>
    </w:r>
    <w:proofErr w:type="spellStart"/>
    <w:r w:rsidR="00B8709F">
      <w:rPr>
        <w:rFonts w:ascii="Arial" w:hAnsi="Arial" w:cs="Arial"/>
        <w:sz w:val="20"/>
        <w:szCs w:val="20"/>
      </w:rPr>
      <w:t>Susanto</w:t>
    </w:r>
    <w:proofErr w:type="spellEnd"/>
    <w:r w:rsidR="00B8709F">
      <w:rPr>
        <w:rFonts w:ascii="Arial" w:hAnsi="Arial" w:cs="Arial"/>
        <w:sz w:val="20"/>
        <w:szCs w:val="20"/>
      </w:rPr>
      <w:t xml:space="preserve"> (contact: 0402-428287)</w:t>
    </w:r>
    <w:r w:rsidR="00B8709F" w:rsidRPr="009C2191">
      <w:rPr>
        <w:rFonts w:ascii="Arial" w:hAnsi="Arial" w:cs="Arial"/>
        <w:sz w:val="20"/>
        <w:szCs w:val="20"/>
      </w:rPr>
      <w:tab/>
    </w:r>
    <w:r w:rsidR="00B8709F">
      <w:rPr>
        <w:rFonts w:ascii="Arial" w:hAnsi="Arial" w:cs="Arial"/>
        <w:sz w:val="20"/>
        <w:szCs w:val="20"/>
      </w:rPr>
      <w:t>ID: 041012385</w:t>
    </w:r>
    <w:r w:rsidR="00B8709F">
      <w:rPr>
        <w:rFonts w:ascii="Arial" w:hAnsi="Arial" w:cs="Arial"/>
        <w:sz w:val="20"/>
        <w:szCs w:val="20"/>
      </w:rPr>
      <w:tab/>
    </w:r>
    <w:r w:rsidRPr="009C2191">
      <w:rPr>
        <w:rStyle w:val="PageNumber"/>
        <w:rFonts w:ascii="Arial" w:hAnsi="Arial" w:cs="Arial"/>
        <w:sz w:val="20"/>
        <w:szCs w:val="20"/>
      </w:rPr>
      <w:fldChar w:fldCharType="begin"/>
    </w:r>
    <w:r w:rsidR="00B8709F" w:rsidRPr="009C2191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C2191">
      <w:rPr>
        <w:rStyle w:val="PageNumber"/>
        <w:rFonts w:ascii="Arial" w:hAnsi="Arial" w:cs="Arial"/>
        <w:sz w:val="20"/>
        <w:szCs w:val="20"/>
      </w:rPr>
      <w:fldChar w:fldCharType="separate"/>
    </w:r>
    <w:r w:rsidR="00CF6E5A">
      <w:rPr>
        <w:rStyle w:val="PageNumber"/>
        <w:rFonts w:ascii="Arial" w:hAnsi="Arial" w:cs="Arial"/>
        <w:noProof/>
        <w:sz w:val="20"/>
        <w:szCs w:val="20"/>
      </w:rPr>
      <w:t>11</w:t>
    </w:r>
    <w:r w:rsidRPr="009C2191">
      <w:rPr>
        <w:rStyle w:val="PageNumber"/>
        <w:rFonts w:ascii="Arial" w:hAnsi="Arial" w:cs="Arial"/>
        <w:sz w:val="20"/>
        <w:szCs w:val="20"/>
      </w:rPr>
      <w:fldChar w:fldCharType="end"/>
    </w:r>
    <w:r w:rsidR="00B8709F" w:rsidRPr="009C2191">
      <w:rPr>
        <w:rStyle w:val="PageNumber"/>
        <w:rFonts w:ascii="Arial" w:hAnsi="Arial" w:cs="Arial"/>
        <w:sz w:val="20"/>
        <w:szCs w:val="20"/>
      </w:rPr>
      <w:t xml:space="preserve"> of </w:t>
    </w:r>
    <w:r w:rsidRPr="009C2191">
      <w:rPr>
        <w:rStyle w:val="PageNumber"/>
        <w:rFonts w:ascii="Arial" w:hAnsi="Arial" w:cs="Arial"/>
        <w:sz w:val="20"/>
        <w:szCs w:val="20"/>
      </w:rPr>
      <w:fldChar w:fldCharType="begin"/>
    </w:r>
    <w:r w:rsidR="00B8709F" w:rsidRPr="009C2191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C2191">
      <w:rPr>
        <w:rStyle w:val="PageNumber"/>
        <w:rFonts w:ascii="Arial" w:hAnsi="Arial" w:cs="Arial"/>
        <w:sz w:val="20"/>
        <w:szCs w:val="20"/>
      </w:rPr>
      <w:fldChar w:fldCharType="separate"/>
    </w:r>
    <w:r w:rsidR="00CF6E5A">
      <w:rPr>
        <w:rStyle w:val="PageNumber"/>
        <w:rFonts w:ascii="Arial" w:hAnsi="Arial" w:cs="Arial"/>
        <w:noProof/>
        <w:sz w:val="20"/>
        <w:szCs w:val="20"/>
      </w:rPr>
      <w:t>11</w:t>
    </w:r>
    <w:r w:rsidRPr="009C2191">
      <w:rPr>
        <w:rStyle w:val="PageNumber"/>
        <w:rFonts w:ascii="Arial" w:hAnsi="Arial" w:cs="Arial"/>
        <w:sz w:val="20"/>
        <w:szCs w:val="20"/>
      </w:rPr>
      <w:fldChar w:fldCharType="end"/>
    </w:r>
  </w:p>
  <w:p w:rsidR="00B8709F" w:rsidRDefault="00B8709F" w:rsidP="000C48A1">
    <w:pPr>
      <w:pStyle w:val="Footer"/>
    </w:pPr>
    <w:r>
      <w:rPr>
        <w:rStyle w:val="PageNumber"/>
        <w:rFonts w:ascii="Arial" w:hAnsi="Arial" w:cs="Arial"/>
        <w:sz w:val="20"/>
        <w:szCs w:val="20"/>
      </w:rPr>
      <w:tab/>
    </w:r>
    <w:r w:rsidR="00965AAC">
      <w:rPr>
        <w:rFonts w:ascii="Arial" w:hAnsi="Arial" w:cs="Arial"/>
        <w:noProof/>
        <w:sz w:val="20"/>
        <w:szCs w:val="20"/>
        <w:lang w:eastAsia="en-US"/>
      </w:rPr>
      <w:drawing>
        <wp:inline distT="0" distB="0" distL="0" distR="0">
          <wp:extent cx="533400" cy="330200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8709F" w:rsidRDefault="00B8709F" w:rsidP="000C48A1">
    <w:pPr>
      <w:pStyle w:val="Footer"/>
      <w:tabs>
        <w:tab w:val="clear" w:pos="8640"/>
        <w:tab w:val="right" w:pos="8760"/>
      </w:tabs>
      <w:jc w:val="cen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C9D" w:rsidRDefault="000B2C9D">
      <w:r>
        <w:separator/>
      </w:r>
    </w:p>
  </w:footnote>
  <w:footnote w:type="continuationSeparator" w:id="0">
    <w:p w:rsidR="000B2C9D" w:rsidRDefault="000B2C9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9F" w:rsidRPr="00DD1B0D" w:rsidRDefault="008F3135" w:rsidP="00270874">
    <w:pPr>
      <w:pStyle w:val="Header"/>
      <w:tabs>
        <w:tab w:val="clear" w:pos="8640"/>
        <w:tab w:val="right" w:pos="9356"/>
      </w:tabs>
      <w:ind w:firstLine="11"/>
      <w:rPr>
        <w:rFonts w:ascii="Cataneo BT" w:hAnsi="Cataneo BT" w:cs="Cataneo BT"/>
        <w:color w:val="0000FF"/>
        <w:sz w:val="32"/>
        <w:szCs w:val="32"/>
      </w:rPr>
    </w:pPr>
    <w:r w:rsidRPr="008F3135">
      <w:rPr>
        <w:noProof/>
      </w:rPr>
      <w:pict>
        <v:line id="_x0000_s2049" style="position:absolute;left:0;text-align:left;z-index:251657216" from="0,18.35pt" to="465pt,18.35pt" strokecolor="blue"/>
      </w:pict>
    </w:r>
    <w:r w:rsidR="00B8709F">
      <w:rPr>
        <w:rFonts w:ascii="Cataneo BT" w:hAnsi="Cataneo BT" w:cs="Cataneo BT"/>
        <w:color w:val="FF0000"/>
        <w:sz w:val="32"/>
        <w:szCs w:val="32"/>
      </w:rPr>
      <w:t>Working Voices</w:t>
    </w:r>
    <w:r w:rsidR="00B8709F" w:rsidRPr="00DD1B0D">
      <w:rPr>
        <w:rFonts w:ascii="Cataneo BT" w:hAnsi="Cataneo BT" w:cs="Cataneo BT"/>
        <w:color w:val="FF0000"/>
        <w:sz w:val="32"/>
        <w:szCs w:val="32"/>
      </w:rPr>
      <w:t xml:space="preserve"> C</w:t>
    </w:r>
    <w:r w:rsidR="00B8709F">
      <w:rPr>
        <w:rFonts w:ascii="Cataneo BT" w:hAnsi="Cataneo BT" w:cs="Cataneo BT"/>
        <w:color w:val="FF0000"/>
        <w:sz w:val="32"/>
        <w:szCs w:val="32"/>
      </w:rPr>
      <w:t>hoir</w:t>
    </w:r>
    <w:r w:rsidR="00B8709F" w:rsidRPr="00DD1B0D">
      <w:rPr>
        <w:rFonts w:ascii="Cataneo BT" w:hAnsi="Cataneo BT" w:cs="Cataneo BT"/>
        <w:color w:val="FF0000"/>
        <w:sz w:val="32"/>
        <w:szCs w:val="32"/>
      </w:rPr>
      <w:t xml:space="preserve"> </w:t>
    </w:r>
    <w:r w:rsidR="00B8709F" w:rsidRPr="00DD1B0D">
      <w:rPr>
        <w:rFonts w:ascii="Cataneo BT" w:hAnsi="Cataneo BT" w:cs="Cataneo BT"/>
        <w:color w:val="FF0000"/>
        <w:sz w:val="32"/>
        <w:szCs w:val="32"/>
      </w:rPr>
      <w:tab/>
    </w:r>
    <w:r w:rsidR="00B8709F" w:rsidRPr="00DD1B0D">
      <w:rPr>
        <w:rFonts w:ascii="Cataneo BT" w:hAnsi="Cataneo BT" w:cs="Cataneo BT"/>
        <w:color w:val="FF0000"/>
        <w:sz w:val="32"/>
        <w:szCs w:val="32"/>
      </w:rPr>
      <w:tab/>
    </w:r>
    <w:r w:rsidR="00B8709F">
      <w:rPr>
        <w:rFonts w:ascii="Cataneo BT" w:hAnsi="Cataneo BT" w:cs="Cataneo BT"/>
        <w:color w:val="0000FF"/>
        <w:sz w:val="32"/>
        <w:szCs w:val="32"/>
      </w:rPr>
      <w:t>Project Specification</w:t>
    </w:r>
  </w:p>
  <w:p w:rsidR="00B8709F" w:rsidRDefault="00B8709F" w:rsidP="00DD41F5">
    <w:pPr>
      <w:pStyle w:val="Header"/>
      <w:tabs>
        <w:tab w:val="clear" w:pos="4320"/>
      </w:tabs>
      <w:jc w:val="both"/>
    </w:pPr>
    <w: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B2D"/>
    <w:multiLevelType w:val="multilevel"/>
    <w:tmpl w:val="61EE4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DB2"/>
    <w:multiLevelType w:val="hybridMultilevel"/>
    <w:tmpl w:val="C898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405"/>
    <w:multiLevelType w:val="hybridMultilevel"/>
    <w:tmpl w:val="36A0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E765D"/>
    <w:multiLevelType w:val="multilevel"/>
    <w:tmpl w:val="467C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8218D"/>
    <w:multiLevelType w:val="hybridMultilevel"/>
    <w:tmpl w:val="92BC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4246E"/>
    <w:multiLevelType w:val="hybridMultilevel"/>
    <w:tmpl w:val="8FC6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083D54"/>
    <w:multiLevelType w:val="hybridMultilevel"/>
    <w:tmpl w:val="0A3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12A7C6F"/>
    <w:multiLevelType w:val="hybridMultilevel"/>
    <w:tmpl w:val="DEC278BE"/>
    <w:lvl w:ilvl="0" w:tplc="BFACA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nsid w:val="21311152"/>
    <w:multiLevelType w:val="multilevel"/>
    <w:tmpl w:val="99F4C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150A5"/>
    <w:multiLevelType w:val="hybridMultilevel"/>
    <w:tmpl w:val="08DC52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nsid w:val="23790A52"/>
    <w:multiLevelType w:val="hybridMultilevel"/>
    <w:tmpl w:val="009A7A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40B4A"/>
    <w:multiLevelType w:val="hybridMultilevel"/>
    <w:tmpl w:val="BF1E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C2A59"/>
    <w:multiLevelType w:val="hybridMultilevel"/>
    <w:tmpl w:val="99F4C6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C116C"/>
    <w:multiLevelType w:val="hybridMultilevel"/>
    <w:tmpl w:val="6B6A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A3C65"/>
    <w:multiLevelType w:val="hybridMultilevel"/>
    <w:tmpl w:val="4AAE82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nsid w:val="3EFC7DC8"/>
    <w:multiLevelType w:val="hybridMultilevel"/>
    <w:tmpl w:val="61EE45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91582"/>
    <w:multiLevelType w:val="multilevel"/>
    <w:tmpl w:val="8460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61611F"/>
    <w:multiLevelType w:val="multilevel"/>
    <w:tmpl w:val="3D4A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AEB6F32"/>
    <w:multiLevelType w:val="multilevel"/>
    <w:tmpl w:val="08DC52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4B5D7D89"/>
    <w:multiLevelType w:val="hybridMultilevel"/>
    <w:tmpl w:val="532060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nsid w:val="55C479AC"/>
    <w:multiLevelType w:val="multilevel"/>
    <w:tmpl w:val="53206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1">
    <w:nsid w:val="5B464C26"/>
    <w:multiLevelType w:val="hybridMultilevel"/>
    <w:tmpl w:val="00AC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D4143BA"/>
    <w:multiLevelType w:val="multilevel"/>
    <w:tmpl w:val="0DBE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264CEF"/>
    <w:multiLevelType w:val="hybridMultilevel"/>
    <w:tmpl w:val="DE28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C6FAA"/>
    <w:multiLevelType w:val="hybridMultilevel"/>
    <w:tmpl w:val="20A4BC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5">
    <w:nsid w:val="6C704281"/>
    <w:multiLevelType w:val="multilevel"/>
    <w:tmpl w:val="532060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>
    <w:nsid w:val="709C660B"/>
    <w:multiLevelType w:val="hybridMultilevel"/>
    <w:tmpl w:val="D086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A5510"/>
    <w:multiLevelType w:val="hybridMultilevel"/>
    <w:tmpl w:val="B75A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90340"/>
    <w:multiLevelType w:val="multilevel"/>
    <w:tmpl w:val="B9E290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nsid w:val="758D641C"/>
    <w:multiLevelType w:val="hybridMultilevel"/>
    <w:tmpl w:val="654697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3"/>
  </w:num>
  <w:num w:numId="5">
    <w:abstractNumId w:val="22"/>
  </w:num>
  <w:num w:numId="6">
    <w:abstractNumId w:val="16"/>
  </w:num>
  <w:num w:numId="7">
    <w:abstractNumId w:val="29"/>
  </w:num>
  <w:num w:numId="8">
    <w:abstractNumId w:val="10"/>
  </w:num>
  <w:num w:numId="9">
    <w:abstractNumId w:val="5"/>
  </w:num>
  <w:num w:numId="10">
    <w:abstractNumId w:val="21"/>
  </w:num>
  <w:num w:numId="11">
    <w:abstractNumId w:val="4"/>
  </w:num>
  <w:num w:numId="12">
    <w:abstractNumId w:val="2"/>
  </w:num>
  <w:num w:numId="13">
    <w:abstractNumId w:val="13"/>
  </w:num>
  <w:num w:numId="14">
    <w:abstractNumId w:val="6"/>
  </w:num>
  <w:num w:numId="15">
    <w:abstractNumId w:val="1"/>
  </w:num>
  <w:num w:numId="16">
    <w:abstractNumId w:val="11"/>
  </w:num>
  <w:num w:numId="17">
    <w:abstractNumId w:val="17"/>
  </w:num>
  <w:num w:numId="18">
    <w:abstractNumId w:val="9"/>
  </w:num>
  <w:num w:numId="19">
    <w:abstractNumId w:val="19"/>
  </w:num>
  <w:num w:numId="20">
    <w:abstractNumId w:val="28"/>
  </w:num>
  <w:num w:numId="21">
    <w:abstractNumId w:val="25"/>
  </w:num>
  <w:num w:numId="22">
    <w:abstractNumId w:val="20"/>
  </w:num>
  <w:num w:numId="23">
    <w:abstractNumId w:val="18"/>
  </w:num>
  <w:num w:numId="24">
    <w:abstractNumId w:val="7"/>
  </w:num>
  <w:num w:numId="25">
    <w:abstractNumId w:val="15"/>
  </w:num>
  <w:num w:numId="26">
    <w:abstractNumId w:val="0"/>
  </w:num>
  <w:num w:numId="27">
    <w:abstractNumId w:val="24"/>
  </w:num>
  <w:num w:numId="28">
    <w:abstractNumId w:val="12"/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00EA"/>
    <w:rsid w:val="00006D8F"/>
    <w:rsid w:val="000077F4"/>
    <w:rsid w:val="00010372"/>
    <w:rsid w:val="00020528"/>
    <w:rsid w:val="000213FC"/>
    <w:rsid w:val="000215EB"/>
    <w:rsid w:val="000242A6"/>
    <w:rsid w:val="00024536"/>
    <w:rsid w:val="00027AD9"/>
    <w:rsid w:val="0003019B"/>
    <w:rsid w:val="00031673"/>
    <w:rsid w:val="000318F8"/>
    <w:rsid w:val="00033A9B"/>
    <w:rsid w:val="00033E06"/>
    <w:rsid w:val="00037B71"/>
    <w:rsid w:val="00040702"/>
    <w:rsid w:val="00040F25"/>
    <w:rsid w:val="00041D2F"/>
    <w:rsid w:val="00042B49"/>
    <w:rsid w:val="0005262A"/>
    <w:rsid w:val="00053768"/>
    <w:rsid w:val="000540CC"/>
    <w:rsid w:val="0005563B"/>
    <w:rsid w:val="00056395"/>
    <w:rsid w:val="00070986"/>
    <w:rsid w:val="00071835"/>
    <w:rsid w:val="00072130"/>
    <w:rsid w:val="0007413D"/>
    <w:rsid w:val="00077E9A"/>
    <w:rsid w:val="000804A5"/>
    <w:rsid w:val="00080ACF"/>
    <w:rsid w:val="00080BB9"/>
    <w:rsid w:val="000821DD"/>
    <w:rsid w:val="00084BF7"/>
    <w:rsid w:val="0009056E"/>
    <w:rsid w:val="00091A5A"/>
    <w:rsid w:val="00095AB4"/>
    <w:rsid w:val="00096A8F"/>
    <w:rsid w:val="00097118"/>
    <w:rsid w:val="00097BC4"/>
    <w:rsid w:val="000A0C49"/>
    <w:rsid w:val="000A1EED"/>
    <w:rsid w:val="000A4D9C"/>
    <w:rsid w:val="000B2C9D"/>
    <w:rsid w:val="000C48A1"/>
    <w:rsid w:val="000C79D7"/>
    <w:rsid w:val="000D40DA"/>
    <w:rsid w:val="000D4101"/>
    <w:rsid w:val="000D6DE1"/>
    <w:rsid w:val="000E00EA"/>
    <w:rsid w:val="000E19E5"/>
    <w:rsid w:val="000E4D3F"/>
    <w:rsid w:val="000E6984"/>
    <w:rsid w:val="00102199"/>
    <w:rsid w:val="00110DB7"/>
    <w:rsid w:val="00111FB9"/>
    <w:rsid w:val="0011502B"/>
    <w:rsid w:val="001167EE"/>
    <w:rsid w:val="00117561"/>
    <w:rsid w:val="00122C82"/>
    <w:rsid w:val="001450BC"/>
    <w:rsid w:val="00150AB8"/>
    <w:rsid w:val="00167998"/>
    <w:rsid w:val="00184D1C"/>
    <w:rsid w:val="001903D3"/>
    <w:rsid w:val="001A090A"/>
    <w:rsid w:val="001A133F"/>
    <w:rsid w:val="001A1981"/>
    <w:rsid w:val="001A5E4B"/>
    <w:rsid w:val="001A61D6"/>
    <w:rsid w:val="001A6CB0"/>
    <w:rsid w:val="001B44C8"/>
    <w:rsid w:val="001D4EEC"/>
    <w:rsid w:val="001D5209"/>
    <w:rsid w:val="001F1D35"/>
    <w:rsid w:val="001F1ECB"/>
    <w:rsid w:val="001F60EE"/>
    <w:rsid w:val="001F6CA1"/>
    <w:rsid w:val="00204F46"/>
    <w:rsid w:val="00206458"/>
    <w:rsid w:val="00207ACB"/>
    <w:rsid w:val="00207F17"/>
    <w:rsid w:val="002246AE"/>
    <w:rsid w:val="0022784E"/>
    <w:rsid w:val="00232235"/>
    <w:rsid w:val="00232FB5"/>
    <w:rsid w:val="00240079"/>
    <w:rsid w:val="00242E15"/>
    <w:rsid w:val="002434BF"/>
    <w:rsid w:val="00247BD6"/>
    <w:rsid w:val="00252F36"/>
    <w:rsid w:val="002602EE"/>
    <w:rsid w:val="00262694"/>
    <w:rsid w:val="0026390C"/>
    <w:rsid w:val="00263F44"/>
    <w:rsid w:val="00266839"/>
    <w:rsid w:val="00270874"/>
    <w:rsid w:val="00275E06"/>
    <w:rsid w:val="002777F7"/>
    <w:rsid w:val="0028291F"/>
    <w:rsid w:val="002854CE"/>
    <w:rsid w:val="0029183A"/>
    <w:rsid w:val="002919B1"/>
    <w:rsid w:val="00295224"/>
    <w:rsid w:val="0029625F"/>
    <w:rsid w:val="002A2BFF"/>
    <w:rsid w:val="002A50CB"/>
    <w:rsid w:val="002A5FD1"/>
    <w:rsid w:val="002B6AD9"/>
    <w:rsid w:val="002B7C5D"/>
    <w:rsid w:val="002C3F2D"/>
    <w:rsid w:val="002D14F6"/>
    <w:rsid w:val="002D6937"/>
    <w:rsid w:val="002E0CB9"/>
    <w:rsid w:val="002E1FDF"/>
    <w:rsid w:val="002E4AC7"/>
    <w:rsid w:val="002E661E"/>
    <w:rsid w:val="002F1856"/>
    <w:rsid w:val="00301512"/>
    <w:rsid w:val="0030602A"/>
    <w:rsid w:val="003102B0"/>
    <w:rsid w:val="00311D12"/>
    <w:rsid w:val="003125F6"/>
    <w:rsid w:val="0031313B"/>
    <w:rsid w:val="0032117A"/>
    <w:rsid w:val="0032137B"/>
    <w:rsid w:val="003220BB"/>
    <w:rsid w:val="00327153"/>
    <w:rsid w:val="00331141"/>
    <w:rsid w:val="00343B01"/>
    <w:rsid w:val="00347DC8"/>
    <w:rsid w:val="00353D4D"/>
    <w:rsid w:val="0035504C"/>
    <w:rsid w:val="003551BD"/>
    <w:rsid w:val="003624DE"/>
    <w:rsid w:val="0036263F"/>
    <w:rsid w:val="003677D3"/>
    <w:rsid w:val="003737EB"/>
    <w:rsid w:val="00374CAB"/>
    <w:rsid w:val="00376B58"/>
    <w:rsid w:val="003776F4"/>
    <w:rsid w:val="00382017"/>
    <w:rsid w:val="003858D9"/>
    <w:rsid w:val="00386CD1"/>
    <w:rsid w:val="00391066"/>
    <w:rsid w:val="00394329"/>
    <w:rsid w:val="00395F34"/>
    <w:rsid w:val="003A34C5"/>
    <w:rsid w:val="003A6940"/>
    <w:rsid w:val="003B0937"/>
    <w:rsid w:val="003B13AF"/>
    <w:rsid w:val="003B2E08"/>
    <w:rsid w:val="003B5B9F"/>
    <w:rsid w:val="003C016D"/>
    <w:rsid w:val="003C05B0"/>
    <w:rsid w:val="003C2F18"/>
    <w:rsid w:val="003C522B"/>
    <w:rsid w:val="003D36BA"/>
    <w:rsid w:val="003E0952"/>
    <w:rsid w:val="003F0D72"/>
    <w:rsid w:val="003F2D61"/>
    <w:rsid w:val="003F5AE7"/>
    <w:rsid w:val="003F5FC3"/>
    <w:rsid w:val="003F6293"/>
    <w:rsid w:val="003F7BAB"/>
    <w:rsid w:val="00410A86"/>
    <w:rsid w:val="00421D87"/>
    <w:rsid w:val="0044713D"/>
    <w:rsid w:val="004501AB"/>
    <w:rsid w:val="00450B80"/>
    <w:rsid w:val="00451FE2"/>
    <w:rsid w:val="00456164"/>
    <w:rsid w:val="00460FF6"/>
    <w:rsid w:val="00466A62"/>
    <w:rsid w:val="00470347"/>
    <w:rsid w:val="004769C1"/>
    <w:rsid w:val="00476D2C"/>
    <w:rsid w:val="00476E33"/>
    <w:rsid w:val="00480E43"/>
    <w:rsid w:val="0048782F"/>
    <w:rsid w:val="00492CB7"/>
    <w:rsid w:val="00492D0D"/>
    <w:rsid w:val="00492F30"/>
    <w:rsid w:val="004A6197"/>
    <w:rsid w:val="004B4516"/>
    <w:rsid w:val="004C3F13"/>
    <w:rsid w:val="004D3759"/>
    <w:rsid w:val="004E3CCC"/>
    <w:rsid w:val="004E75F8"/>
    <w:rsid w:val="004F28A5"/>
    <w:rsid w:val="004F55FE"/>
    <w:rsid w:val="00500086"/>
    <w:rsid w:val="00507289"/>
    <w:rsid w:val="00507E5A"/>
    <w:rsid w:val="0051787C"/>
    <w:rsid w:val="00533C8C"/>
    <w:rsid w:val="00534A5B"/>
    <w:rsid w:val="005355D1"/>
    <w:rsid w:val="00535C95"/>
    <w:rsid w:val="00543411"/>
    <w:rsid w:val="005448B6"/>
    <w:rsid w:val="005541A0"/>
    <w:rsid w:val="00561D8F"/>
    <w:rsid w:val="005639D6"/>
    <w:rsid w:val="00564A05"/>
    <w:rsid w:val="00590E95"/>
    <w:rsid w:val="005940E0"/>
    <w:rsid w:val="00597AA3"/>
    <w:rsid w:val="005A0008"/>
    <w:rsid w:val="005A3F2B"/>
    <w:rsid w:val="005A6FF1"/>
    <w:rsid w:val="005B4848"/>
    <w:rsid w:val="005B59B8"/>
    <w:rsid w:val="005C29F3"/>
    <w:rsid w:val="005C2DCA"/>
    <w:rsid w:val="005C4344"/>
    <w:rsid w:val="005C64E1"/>
    <w:rsid w:val="005D1D6B"/>
    <w:rsid w:val="005D24F1"/>
    <w:rsid w:val="005F0B9D"/>
    <w:rsid w:val="005F4D82"/>
    <w:rsid w:val="005F7396"/>
    <w:rsid w:val="005F7C65"/>
    <w:rsid w:val="006020BA"/>
    <w:rsid w:val="006068D5"/>
    <w:rsid w:val="0061067B"/>
    <w:rsid w:val="00610815"/>
    <w:rsid w:val="00615CAA"/>
    <w:rsid w:val="00625DCD"/>
    <w:rsid w:val="0064449E"/>
    <w:rsid w:val="0065358E"/>
    <w:rsid w:val="00664FE5"/>
    <w:rsid w:val="00671712"/>
    <w:rsid w:val="00672BA1"/>
    <w:rsid w:val="0067567F"/>
    <w:rsid w:val="006824EE"/>
    <w:rsid w:val="006846FF"/>
    <w:rsid w:val="00692331"/>
    <w:rsid w:val="006944E9"/>
    <w:rsid w:val="006A31AE"/>
    <w:rsid w:val="006B5CD7"/>
    <w:rsid w:val="006B5F09"/>
    <w:rsid w:val="006B603D"/>
    <w:rsid w:val="006B7DF0"/>
    <w:rsid w:val="006C6F41"/>
    <w:rsid w:val="006D1695"/>
    <w:rsid w:val="006D6C3A"/>
    <w:rsid w:val="006E4156"/>
    <w:rsid w:val="006E781A"/>
    <w:rsid w:val="006F358A"/>
    <w:rsid w:val="006F7711"/>
    <w:rsid w:val="0070059C"/>
    <w:rsid w:val="00702C5A"/>
    <w:rsid w:val="00710618"/>
    <w:rsid w:val="00711F74"/>
    <w:rsid w:val="007233CC"/>
    <w:rsid w:val="00740F24"/>
    <w:rsid w:val="00741C9D"/>
    <w:rsid w:val="00742A3B"/>
    <w:rsid w:val="0075576A"/>
    <w:rsid w:val="00764E6A"/>
    <w:rsid w:val="00776191"/>
    <w:rsid w:val="00781FDA"/>
    <w:rsid w:val="00786460"/>
    <w:rsid w:val="007923E5"/>
    <w:rsid w:val="00793E90"/>
    <w:rsid w:val="007A25A8"/>
    <w:rsid w:val="007A7A18"/>
    <w:rsid w:val="007A7B9A"/>
    <w:rsid w:val="007B1CD3"/>
    <w:rsid w:val="007B3771"/>
    <w:rsid w:val="007B39A6"/>
    <w:rsid w:val="007B69B8"/>
    <w:rsid w:val="007B70D4"/>
    <w:rsid w:val="007B75F1"/>
    <w:rsid w:val="007C0792"/>
    <w:rsid w:val="007C08BD"/>
    <w:rsid w:val="007C19E0"/>
    <w:rsid w:val="007D48B4"/>
    <w:rsid w:val="007F0CE4"/>
    <w:rsid w:val="007F19D0"/>
    <w:rsid w:val="007F43E4"/>
    <w:rsid w:val="007F5669"/>
    <w:rsid w:val="00810C7E"/>
    <w:rsid w:val="00813999"/>
    <w:rsid w:val="0081625B"/>
    <w:rsid w:val="00817098"/>
    <w:rsid w:val="00821587"/>
    <w:rsid w:val="00822B3E"/>
    <w:rsid w:val="00823313"/>
    <w:rsid w:val="00824FFC"/>
    <w:rsid w:val="00837B95"/>
    <w:rsid w:val="00842AFF"/>
    <w:rsid w:val="008501F5"/>
    <w:rsid w:val="00855E26"/>
    <w:rsid w:val="00862D01"/>
    <w:rsid w:val="00864736"/>
    <w:rsid w:val="00870723"/>
    <w:rsid w:val="0088486C"/>
    <w:rsid w:val="00893738"/>
    <w:rsid w:val="00894F5A"/>
    <w:rsid w:val="00895B73"/>
    <w:rsid w:val="0089788C"/>
    <w:rsid w:val="00897A2E"/>
    <w:rsid w:val="008A0A55"/>
    <w:rsid w:val="008A19DB"/>
    <w:rsid w:val="008A24D7"/>
    <w:rsid w:val="008A75AE"/>
    <w:rsid w:val="008B075A"/>
    <w:rsid w:val="008C1F7E"/>
    <w:rsid w:val="008C67BA"/>
    <w:rsid w:val="008D0E44"/>
    <w:rsid w:val="008D708D"/>
    <w:rsid w:val="008D7F59"/>
    <w:rsid w:val="008F11C2"/>
    <w:rsid w:val="008F3135"/>
    <w:rsid w:val="008F4C55"/>
    <w:rsid w:val="009024D1"/>
    <w:rsid w:val="0090399A"/>
    <w:rsid w:val="00904572"/>
    <w:rsid w:val="00912E63"/>
    <w:rsid w:val="00913250"/>
    <w:rsid w:val="00917F38"/>
    <w:rsid w:val="00934C58"/>
    <w:rsid w:val="00936C3E"/>
    <w:rsid w:val="00937E0F"/>
    <w:rsid w:val="00941F81"/>
    <w:rsid w:val="00945724"/>
    <w:rsid w:val="00947738"/>
    <w:rsid w:val="00952A7A"/>
    <w:rsid w:val="009567D6"/>
    <w:rsid w:val="00961848"/>
    <w:rsid w:val="00965AAC"/>
    <w:rsid w:val="00980791"/>
    <w:rsid w:val="00980E7F"/>
    <w:rsid w:val="00981E66"/>
    <w:rsid w:val="00985016"/>
    <w:rsid w:val="009900D7"/>
    <w:rsid w:val="009927C0"/>
    <w:rsid w:val="00993610"/>
    <w:rsid w:val="00993A72"/>
    <w:rsid w:val="00996379"/>
    <w:rsid w:val="0099644A"/>
    <w:rsid w:val="009A06BC"/>
    <w:rsid w:val="009A258D"/>
    <w:rsid w:val="009B32F1"/>
    <w:rsid w:val="009B3E03"/>
    <w:rsid w:val="009B5D72"/>
    <w:rsid w:val="009B7A81"/>
    <w:rsid w:val="009C2191"/>
    <w:rsid w:val="009D1A10"/>
    <w:rsid w:val="009D2928"/>
    <w:rsid w:val="009E2B5E"/>
    <w:rsid w:val="009E45C4"/>
    <w:rsid w:val="009E5D56"/>
    <w:rsid w:val="009F16B6"/>
    <w:rsid w:val="009F3D75"/>
    <w:rsid w:val="00A04806"/>
    <w:rsid w:val="00A103DD"/>
    <w:rsid w:val="00A14446"/>
    <w:rsid w:val="00A17C8A"/>
    <w:rsid w:val="00A21F28"/>
    <w:rsid w:val="00A27916"/>
    <w:rsid w:val="00A3028C"/>
    <w:rsid w:val="00A35D1B"/>
    <w:rsid w:val="00A37EDB"/>
    <w:rsid w:val="00A43154"/>
    <w:rsid w:val="00A709B9"/>
    <w:rsid w:val="00A73205"/>
    <w:rsid w:val="00A74D34"/>
    <w:rsid w:val="00A830BF"/>
    <w:rsid w:val="00A84AF4"/>
    <w:rsid w:val="00A84D01"/>
    <w:rsid w:val="00A84D4C"/>
    <w:rsid w:val="00A90C6A"/>
    <w:rsid w:val="00A92308"/>
    <w:rsid w:val="00A9491F"/>
    <w:rsid w:val="00AA109B"/>
    <w:rsid w:val="00AB488E"/>
    <w:rsid w:val="00AC5753"/>
    <w:rsid w:val="00AD1A8D"/>
    <w:rsid w:val="00AD37EA"/>
    <w:rsid w:val="00AD3BED"/>
    <w:rsid w:val="00AD3D74"/>
    <w:rsid w:val="00AD58CA"/>
    <w:rsid w:val="00AE075D"/>
    <w:rsid w:val="00AE0D57"/>
    <w:rsid w:val="00AE59E6"/>
    <w:rsid w:val="00AE5AC4"/>
    <w:rsid w:val="00AF395F"/>
    <w:rsid w:val="00B02C4A"/>
    <w:rsid w:val="00B034BB"/>
    <w:rsid w:val="00B06B60"/>
    <w:rsid w:val="00B07AA8"/>
    <w:rsid w:val="00B1263B"/>
    <w:rsid w:val="00B136F1"/>
    <w:rsid w:val="00B158AE"/>
    <w:rsid w:val="00B37873"/>
    <w:rsid w:val="00B40449"/>
    <w:rsid w:val="00B408BE"/>
    <w:rsid w:val="00B44779"/>
    <w:rsid w:val="00B45B7B"/>
    <w:rsid w:val="00B477DC"/>
    <w:rsid w:val="00B5534F"/>
    <w:rsid w:val="00B56F64"/>
    <w:rsid w:val="00B66371"/>
    <w:rsid w:val="00B71C1E"/>
    <w:rsid w:val="00B74031"/>
    <w:rsid w:val="00B75A7B"/>
    <w:rsid w:val="00B77391"/>
    <w:rsid w:val="00B80F9A"/>
    <w:rsid w:val="00B822C9"/>
    <w:rsid w:val="00B824F0"/>
    <w:rsid w:val="00B83DC7"/>
    <w:rsid w:val="00B87058"/>
    <w:rsid w:val="00B8709F"/>
    <w:rsid w:val="00B9194B"/>
    <w:rsid w:val="00BB4814"/>
    <w:rsid w:val="00BB6F67"/>
    <w:rsid w:val="00BB7080"/>
    <w:rsid w:val="00BC13AA"/>
    <w:rsid w:val="00BC1D3D"/>
    <w:rsid w:val="00BC2691"/>
    <w:rsid w:val="00BC361A"/>
    <w:rsid w:val="00BC43E3"/>
    <w:rsid w:val="00BC7DDA"/>
    <w:rsid w:val="00BD4231"/>
    <w:rsid w:val="00BD7AF8"/>
    <w:rsid w:val="00BD7B26"/>
    <w:rsid w:val="00BE12DA"/>
    <w:rsid w:val="00BE189C"/>
    <w:rsid w:val="00BE7D3B"/>
    <w:rsid w:val="00C054C3"/>
    <w:rsid w:val="00C05E3C"/>
    <w:rsid w:val="00C07EBD"/>
    <w:rsid w:val="00C21C09"/>
    <w:rsid w:val="00C25262"/>
    <w:rsid w:val="00C257CC"/>
    <w:rsid w:val="00C356F0"/>
    <w:rsid w:val="00C411B6"/>
    <w:rsid w:val="00C51B82"/>
    <w:rsid w:val="00C56395"/>
    <w:rsid w:val="00C76F4A"/>
    <w:rsid w:val="00C81AAA"/>
    <w:rsid w:val="00C83422"/>
    <w:rsid w:val="00C83558"/>
    <w:rsid w:val="00C97DCC"/>
    <w:rsid w:val="00CA5849"/>
    <w:rsid w:val="00CC5AD3"/>
    <w:rsid w:val="00CD1E1C"/>
    <w:rsid w:val="00CE1594"/>
    <w:rsid w:val="00CE50E0"/>
    <w:rsid w:val="00CF20BF"/>
    <w:rsid w:val="00CF6E5A"/>
    <w:rsid w:val="00CF7FA7"/>
    <w:rsid w:val="00D077BD"/>
    <w:rsid w:val="00D23E12"/>
    <w:rsid w:val="00D251C1"/>
    <w:rsid w:val="00D60159"/>
    <w:rsid w:val="00D60350"/>
    <w:rsid w:val="00D62415"/>
    <w:rsid w:val="00D6578D"/>
    <w:rsid w:val="00D76D47"/>
    <w:rsid w:val="00D771D8"/>
    <w:rsid w:val="00D87180"/>
    <w:rsid w:val="00D91323"/>
    <w:rsid w:val="00D94C02"/>
    <w:rsid w:val="00D95798"/>
    <w:rsid w:val="00DA1D6C"/>
    <w:rsid w:val="00DA2AA9"/>
    <w:rsid w:val="00DA411F"/>
    <w:rsid w:val="00DB449D"/>
    <w:rsid w:val="00DB4EA2"/>
    <w:rsid w:val="00DC0396"/>
    <w:rsid w:val="00DD0A82"/>
    <w:rsid w:val="00DD17A3"/>
    <w:rsid w:val="00DD1B0D"/>
    <w:rsid w:val="00DD41F5"/>
    <w:rsid w:val="00DD6B1C"/>
    <w:rsid w:val="00DD7741"/>
    <w:rsid w:val="00DE1046"/>
    <w:rsid w:val="00DE1FA1"/>
    <w:rsid w:val="00DF1363"/>
    <w:rsid w:val="00DF2D82"/>
    <w:rsid w:val="00DF3577"/>
    <w:rsid w:val="00DF5891"/>
    <w:rsid w:val="00DF5CD4"/>
    <w:rsid w:val="00E10A3A"/>
    <w:rsid w:val="00E25DE0"/>
    <w:rsid w:val="00E37568"/>
    <w:rsid w:val="00E41AE7"/>
    <w:rsid w:val="00E44645"/>
    <w:rsid w:val="00E50CA1"/>
    <w:rsid w:val="00E54109"/>
    <w:rsid w:val="00E758A7"/>
    <w:rsid w:val="00E80B35"/>
    <w:rsid w:val="00E81509"/>
    <w:rsid w:val="00E92CB5"/>
    <w:rsid w:val="00E9542F"/>
    <w:rsid w:val="00EA1622"/>
    <w:rsid w:val="00EA3A0F"/>
    <w:rsid w:val="00EA4CDE"/>
    <w:rsid w:val="00EA6101"/>
    <w:rsid w:val="00EA665E"/>
    <w:rsid w:val="00EB5AA0"/>
    <w:rsid w:val="00EB6220"/>
    <w:rsid w:val="00ED1718"/>
    <w:rsid w:val="00ED67CB"/>
    <w:rsid w:val="00EE03C2"/>
    <w:rsid w:val="00EE3473"/>
    <w:rsid w:val="00EE5BEE"/>
    <w:rsid w:val="00EE6A6D"/>
    <w:rsid w:val="00EE7440"/>
    <w:rsid w:val="00EF0CA4"/>
    <w:rsid w:val="00EF2984"/>
    <w:rsid w:val="00EF7D23"/>
    <w:rsid w:val="00F02902"/>
    <w:rsid w:val="00F051BB"/>
    <w:rsid w:val="00F15482"/>
    <w:rsid w:val="00F214A0"/>
    <w:rsid w:val="00F231DD"/>
    <w:rsid w:val="00F2400D"/>
    <w:rsid w:val="00F243A9"/>
    <w:rsid w:val="00F27043"/>
    <w:rsid w:val="00F2761A"/>
    <w:rsid w:val="00F27F1A"/>
    <w:rsid w:val="00F50C34"/>
    <w:rsid w:val="00F57264"/>
    <w:rsid w:val="00F619B3"/>
    <w:rsid w:val="00F6703B"/>
    <w:rsid w:val="00F67D33"/>
    <w:rsid w:val="00F7023E"/>
    <w:rsid w:val="00F71A18"/>
    <w:rsid w:val="00F73B23"/>
    <w:rsid w:val="00F80CC6"/>
    <w:rsid w:val="00F84339"/>
    <w:rsid w:val="00F86FE8"/>
    <w:rsid w:val="00F8745F"/>
    <w:rsid w:val="00F90B34"/>
    <w:rsid w:val="00F9164E"/>
    <w:rsid w:val="00F9244C"/>
    <w:rsid w:val="00F9415B"/>
    <w:rsid w:val="00FA0CEF"/>
    <w:rsid w:val="00FA65F2"/>
    <w:rsid w:val="00FB4619"/>
    <w:rsid w:val="00FB4F3E"/>
    <w:rsid w:val="00FB6274"/>
    <w:rsid w:val="00FB7FCD"/>
    <w:rsid w:val="00FC0126"/>
    <w:rsid w:val="00FC7B75"/>
    <w:rsid w:val="00FC7EBA"/>
    <w:rsid w:val="00FE13DC"/>
    <w:rsid w:val="00FE213B"/>
    <w:rsid w:val="00FE2A49"/>
    <w:rsid w:val="00FE3C07"/>
    <w:rsid w:val="00FE78BC"/>
    <w:rsid w:val="00FF6541"/>
    <w:rsid w:val="00FF6D31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E9A"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9"/>
    <w:qFormat/>
    <w:rsid w:val="00E41AE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1A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C0792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46AE"/>
    <w:rPr>
      <w:rFonts w:ascii="Cambria" w:eastAsia="SimSu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246AE"/>
    <w:rPr>
      <w:rFonts w:ascii="Cambria" w:eastAsia="SimSu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C0792"/>
    <w:rPr>
      <w:rFonts w:ascii="Cambria" w:eastAsia="SimSun" w:hAnsi="Cambria" w:cs="Cambria"/>
      <w:b/>
      <w:bCs/>
      <w:color w:val="4F81BD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B870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358A"/>
    <w:rPr>
      <w:sz w:val="24"/>
      <w:szCs w:val="24"/>
      <w:lang w:eastAsia="zh-CN"/>
    </w:rPr>
  </w:style>
  <w:style w:type="paragraph" w:styleId="Footer">
    <w:name w:val="footer"/>
    <w:basedOn w:val="Normal"/>
    <w:link w:val="FooterChar1"/>
    <w:uiPriority w:val="99"/>
    <w:rsid w:val="00B870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C48A1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2246A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87058"/>
  </w:style>
  <w:style w:type="paragraph" w:styleId="ListParagraph">
    <w:name w:val="List Paragraph"/>
    <w:basedOn w:val="Normal"/>
    <w:uiPriority w:val="99"/>
    <w:qFormat/>
    <w:rsid w:val="00232FB5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F3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F358A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99"/>
    <w:rsid w:val="00C83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A6197"/>
    <w:rPr>
      <w:color w:val="auto"/>
      <w:u w:val="none"/>
      <w:effect w:val="none"/>
    </w:rPr>
  </w:style>
  <w:style w:type="paragraph" w:styleId="BodyText2">
    <w:name w:val="Body Text 2"/>
    <w:basedOn w:val="Normal"/>
    <w:link w:val="BodyText2Char"/>
    <w:uiPriority w:val="99"/>
    <w:rsid w:val="007C0792"/>
    <w:pPr>
      <w:autoSpaceDE w:val="0"/>
      <w:autoSpaceDN w:val="0"/>
      <w:spacing w:before="40" w:after="40" w:line="360" w:lineRule="auto"/>
      <w:ind w:left="14"/>
    </w:pPr>
    <w:rPr>
      <w:rFonts w:ascii="Verdana" w:hAnsi="Verdana" w:cs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7C0792"/>
    <w:rPr>
      <w:rFonts w:ascii="Verdana" w:hAnsi="Verdana" w:cs="Verdana"/>
      <w:lang w:eastAsia="zh-CN"/>
    </w:rPr>
  </w:style>
  <w:style w:type="paragraph" w:customStyle="1" w:styleId="PMPBodytext">
    <w:name w:val="PMP Body text"/>
    <w:basedOn w:val="Normal"/>
    <w:link w:val="PMPBodytextChar"/>
    <w:uiPriority w:val="99"/>
    <w:rsid w:val="00037B71"/>
    <w:pPr>
      <w:spacing w:before="60" w:after="60"/>
    </w:pPr>
    <w:rPr>
      <w:rFonts w:ascii="Tahoma" w:hAnsi="Tahoma" w:cs="Tahoma"/>
      <w:sz w:val="20"/>
      <w:szCs w:val="20"/>
      <w:lang w:val="en-AU" w:eastAsia="en-US"/>
    </w:rPr>
  </w:style>
  <w:style w:type="character" w:customStyle="1" w:styleId="PMPBodytextChar">
    <w:name w:val="PMP Body text Char"/>
    <w:basedOn w:val="DefaultParagraphFont"/>
    <w:link w:val="PMPBodytext"/>
    <w:uiPriority w:val="99"/>
    <w:locked/>
    <w:rsid w:val="00037B71"/>
    <w:rPr>
      <w:rFonts w:ascii="Tahoma" w:hAnsi="Tahoma" w:cs="Tahoma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2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en.cc68.org/zengarden-sample.html" TargetMode="External"/><Relationship Id="rId12" Type="http://schemas.openxmlformats.org/officeDocument/2006/relationships/hyperlink" Target="http://www.holyfamily.com.au" TargetMode="External"/><Relationship Id="rId13" Type="http://schemas.openxmlformats.org/officeDocument/2006/relationships/hyperlink" Target="http://www.cc68.org" TargetMode="External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icasaweb.google.com" TargetMode="External"/><Relationship Id="rId8" Type="http://schemas.openxmlformats.org/officeDocument/2006/relationships/hyperlink" Target="https://sites.google.com/a/certfour.com/wvc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2042</Words>
  <Characters>11644</Characters>
  <Application>Microsoft Macintosh Word</Application>
  <DocSecurity>0</DocSecurity>
  <Lines>97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WVC Project Specification</vt:lpstr>
    </vt:vector>
  </TitlesOfParts>
  <Company/>
  <LinksUpToDate>false</LinksUpToDate>
  <CharactersWithSpaces>14299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WVC Project Specification</dc:title>
  <dc:subject/>
  <dc:creator>Kiki Susanto</dc:creator>
  <cp:keywords/>
  <dc:description/>
  <cp:lastModifiedBy>Rob Phillips</cp:lastModifiedBy>
  <cp:revision>3</cp:revision>
  <cp:lastPrinted>2011-05-27T01:56:00Z</cp:lastPrinted>
  <dcterms:created xsi:type="dcterms:W3CDTF">2011-05-30T11:32:00Z</dcterms:created>
  <dcterms:modified xsi:type="dcterms:W3CDTF">2011-05-30T11:35:00Z</dcterms:modified>
</cp:coreProperties>
</file>